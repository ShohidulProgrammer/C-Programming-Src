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4D4" w:rsidRPr="00F904D4" w:rsidRDefault="00F904D4" w:rsidP="00F904D4">
      <w:pPr>
        <w:shd w:val="clear" w:color="auto" w:fill="FFFFFF"/>
        <w:spacing w:before="150" w:after="150" w:line="600" w:lineRule="atLeast"/>
        <w:outlineLvl w:val="2"/>
        <w:rPr>
          <w:rFonts w:ascii="Helvetica" w:eastAsia="Times New Roman" w:hAnsi="Helvetica" w:cs="Helvetica"/>
          <w:b/>
          <w:bCs/>
          <w:color w:val="333333"/>
          <w:sz w:val="37"/>
          <w:szCs w:val="37"/>
          <w:lang w:bidi="ar-SA"/>
        </w:rPr>
      </w:pPr>
      <w:r w:rsidRPr="00F904D4">
        <w:rPr>
          <w:rFonts w:ascii="Helvetica" w:eastAsia="Times New Roman" w:hAnsi="Helvetica" w:cs="Helvetica"/>
          <w:b/>
          <w:bCs/>
          <w:color w:val="333333"/>
          <w:sz w:val="37"/>
          <w:szCs w:val="37"/>
          <w:lang w:bidi="ar-SA"/>
        </w:rPr>
        <w:t>Removing a specific item</w:t>
      </w:r>
    </w:p>
    <w:p w:rsidR="00F904D4" w:rsidRPr="00F904D4" w:rsidRDefault="00F904D4" w:rsidP="00F904D4">
      <w:pPr>
        <w:shd w:val="clear" w:color="auto" w:fill="FFFFFF"/>
        <w:spacing w:after="150" w:line="300" w:lineRule="atLeast"/>
        <w:rPr>
          <w:rFonts w:ascii="Helvetica" w:eastAsia="Times New Roman" w:hAnsi="Helvetica" w:cs="Helvetica"/>
          <w:color w:val="333333"/>
          <w:sz w:val="21"/>
          <w:szCs w:val="21"/>
          <w:lang w:bidi="ar-SA"/>
        </w:rPr>
      </w:pPr>
      <w:r w:rsidRPr="00F904D4">
        <w:rPr>
          <w:rFonts w:ascii="Helvetica" w:eastAsia="Times New Roman" w:hAnsi="Helvetica" w:cs="Helvetica"/>
          <w:color w:val="333333"/>
          <w:sz w:val="21"/>
          <w:szCs w:val="21"/>
          <w:lang w:bidi="ar-SA"/>
        </w:rPr>
        <w:t>To remove a specific item from the list, either by its index from the beginning of the list or by its value, we will need to go over all the items, continuously looking ahead to find out if we've reached the node before the item we wish to remove. This is because we need to change the location to where the previous node points to as well.</w:t>
      </w:r>
    </w:p>
    <w:p w:rsidR="00F904D4" w:rsidRPr="00F904D4" w:rsidRDefault="00F904D4" w:rsidP="00F904D4">
      <w:pPr>
        <w:shd w:val="clear" w:color="auto" w:fill="FFFFFF"/>
        <w:spacing w:after="150" w:line="300" w:lineRule="atLeast"/>
        <w:rPr>
          <w:rFonts w:ascii="Helvetica" w:eastAsia="Times New Roman" w:hAnsi="Helvetica" w:cs="Helvetica"/>
          <w:color w:val="333333"/>
          <w:sz w:val="21"/>
          <w:szCs w:val="21"/>
          <w:lang w:bidi="ar-SA"/>
        </w:rPr>
      </w:pPr>
      <w:r w:rsidRPr="00F904D4">
        <w:rPr>
          <w:rFonts w:ascii="Helvetica" w:eastAsia="Times New Roman" w:hAnsi="Helvetica" w:cs="Helvetica"/>
          <w:color w:val="333333"/>
          <w:sz w:val="21"/>
          <w:szCs w:val="21"/>
          <w:lang w:bidi="ar-SA"/>
        </w:rPr>
        <w:t>Here is the algorithm:</w:t>
      </w:r>
    </w:p>
    <w:p w:rsidR="00F904D4" w:rsidRPr="00F904D4" w:rsidRDefault="00F904D4" w:rsidP="00F904D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bidi="ar-SA"/>
        </w:rPr>
      </w:pPr>
      <w:r w:rsidRPr="00F904D4">
        <w:rPr>
          <w:rFonts w:ascii="Helvetica" w:eastAsia="Times New Roman" w:hAnsi="Helvetica" w:cs="Helvetica"/>
          <w:color w:val="333333"/>
          <w:sz w:val="21"/>
          <w:szCs w:val="21"/>
          <w:lang w:bidi="ar-SA"/>
        </w:rPr>
        <w:t>Iterate to the node before the node we wish to delete</w:t>
      </w:r>
    </w:p>
    <w:p w:rsidR="00F904D4" w:rsidRPr="00F904D4" w:rsidRDefault="00F904D4" w:rsidP="00F904D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bidi="ar-SA"/>
        </w:rPr>
      </w:pPr>
      <w:r w:rsidRPr="00F904D4">
        <w:rPr>
          <w:rFonts w:ascii="Helvetica" w:eastAsia="Times New Roman" w:hAnsi="Helvetica" w:cs="Helvetica"/>
          <w:color w:val="333333"/>
          <w:sz w:val="21"/>
          <w:szCs w:val="21"/>
          <w:lang w:bidi="ar-SA"/>
        </w:rPr>
        <w:t>Save the node we wish to delete in a temporary pointer</w:t>
      </w:r>
    </w:p>
    <w:p w:rsidR="00F904D4" w:rsidRPr="00F904D4" w:rsidRDefault="00F904D4" w:rsidP="00F904D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bidi="ar-SA"/>
        </w:rPr>
      </w:pPr>
      <w:r w:rsidRPr="00F904D4">
        <w:rPr>
          <w:rFonts w:ascii="Helvetica" w:eastAsia="Times New Roman" w:hAnsi="Helvetica" w:cs="Helvetica"/>
          <w:color w:val="333333"/>
          <w:sz w:val="21"/>
          <w:szCs w:val="21"/>
          <w:lang w:bidi="ar-SA"/>
        </w:rPr>
        <w:t>Set the previous node's next pointer to point to the node after the node we wish to delete</w:t>
      </w:r>
    </w:p>
    <w:p w:rsidR="00F904D4" w:rsidRPr="00F904D4" w:rsidRDefault="00F904D4" w:rsidP="00F904D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bidi="ar-SA"/>
        </w:rPr>
      </w:pPr>
      <w:r w:rsidRPr="00F904D4">
        <w:rPr>
          <w:rFonts w:ascii="Helvetica" w:eastAsia="Times New Roman" w:hAnsi="Helvetica" w:cs="Helvetica"/>
          <w:color w:val="333333"/>
          <w:sz w:val="21"/>
          <w:szCs w:val="21"/>
          <w:lang w:bidi="ar-SA"/>
        </w:rPr>
        <w:t>Delete the node using the temporary pointer</w:t>
      </w:r>
    </w:p>
    <w:p w:rsidR="00F904D4" w:rsidRPr="00F904D4" w:rsidRDefault="00F904D4" w:rsidP="00F904D4">
      <w:pPr>
        <w:shd w:val="clear" w:color="auto" w:fill="FFFFFF"/>
        <w:spacing w:after="150" w:line="300" w:lineRule="atLeast"/>
        <w:rPr>
          <w:rFonts w:ascii="Helvetica" w:eastAsia="Times New Roman" w:hAnsi="Helvetica" w:cs="Helvetica"/>
          <w:color w:val="333333"/>
          <w:sz w:val="21"/>
          <w:szCs w:val="21"/>
          <w:lang w:bidi="ar-SA"/>
        </w:rPr>
      </w:pPr>
      <w:r w:rsidRPr="00F904D4">
        <w:rPr>
          <w:rFonts w:ascii="Helvetica" w:eastAsia="Times New Roman" w:hAnsi="Helvetica" w:cs="Helvetica"/>
          <w:color w:val="333333"/>
          <w:sz w:val="21"/>
          <w:szCs w:val="21"/>
          <w:lang w:bidi="ar-SA"/>
        </w:rPr>
        <w:t>There are a few edge cases we need to take care of,</w:t>
      </w:r>
      <w:r w:rsidR="00CD6291">
        <w:rPr>
          <w:rFonts w:ascii="Helvetica" w:eastAsia="Times New Roman" w:hAnsi="Helvetica" w:cs="Helvetica"/>
          <w:color w:val="333333"/>
          <w:sz w:val="21"/>
          <w:szCs w:val="21"/>
          <w:lang w:bidi="ar-SA"/>
        </w:rPr>
        <w:t xml:space="preserve"> so make sure we</w:t>
      </w:r>
      <w:r w:rsidRPr="00F904D4">
        <w:rPr>
          <w:rFonts w:ascii="Helvetica" w:eastAsia="Times New Roman" w:hAnsi="Helvetica" w:cs="Helvetica"/>
          <w:color w:val="333333"/>
          <w:sz w:val="21"/>
          <w:szCs w:val="21"/>
          <w:lang w:bidi="ar-SA"/>
        </w:rPr>
        <w:t xml:space="preserve"> understand the code.</w:t>
      </w:r>
    </w:p>
    <w:p w:rsidR="00F904D4" w:rsidRPr="00F904D4" w:rsidRDefault="00F904D4" w:rsidP="00F90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bidi="ar-SA"/>
        </w:rPr>
      </w:pPr>
      <w:proofErr w:type="spellStart"/>
      <w:proofErr w:type="gramStart"/>
      <w:r w:rsidRPr="00F904D4">
        <w:rPr>
          <w:rFonts w:ascii="Consolas" w:eastAsia="Times New Roman" w:hAnsi="Consolas" w:cs="Courier New"/>
          <w:color w:val="333333"/>
          <w:sz w:val="18"/>
          <w:szCs w:val="18"/>
          <w:bdr w:val="none" w:sz="0" w:space="0" w:color="auto" w:frame="1"/>
          <w:lang w:bidi="ar-SA"/>
        </w:rPr>
        <w:t>int</w:t>
      </w:r>
      <w:proofErr w:type="spellEnd"/>
      <w:proofErr w:type="gramEnd"/>
      <w:r w:rsidRPr="00F904D4">
        <w:rPr>
          <w:rFonts w:ascii="Consolas" w:eastAsia="Times New Roman" w:hAnsi="Consolas" w:cs="Courier New"/>
          <w:color w:val="333333"/>
          <w:sz w:val="18"/>
          <w:szCs w:val="18"/>
          <w:bdr w:val="none" w:sz="0" w:space="0" w:color="auto" w:frame="1"/>
          <w:lang w:bidi="ar-SA"/>
        </w:rPr>
        <w:t xml:space="preserve"> </w:t>
      </w:r>
      <w:proofErr w:type="spellStart"/>
      <w:r w:rsidRPr="00F904D4">
        <w:rPr>
          <w:rFonts w:ascii="Consolas" w:eastAsia="Times New Roman" w:hAnsi="Consolas" w:cs="Courier New"/>
          <w:color w:val="333333"/>
          <w:sz w:val="18"/>
          <w:szCs w:val="18"/>
          <w:bdr w:val="none" w:sz="0" w:space="0" w:color="auto" w:frame="1"/>
          <w:lang w:bidi="ar-SA"/>
        </w:rPr>
        <w:t>remove_by_index</w:t>
      </w:r>
      <w:proofErr w:type="spellEnd"/>
      <w:r w:rsidRPr="00F904D4">
        <w:rPr>
          <w:rFonts w:ascii="Consolas" w:eastAsia="Times New Roman" w:hAnsi="Consolas" w:cs="Courier New"/>
          <w:color w:val="333333"/>
          <w:sz w:val="18"/>
          <w:szCs w:val="18"/>
          <w:bdr w:val="none" w:sz="0" w:space="0" w:color="auto" w:frame="1"/>
          <w:lang w:bidi="ar-SA"/>
        </w:rPr>
        <w:t>(</w:t>
      </w:r>
      <w:proofErr w:type="spellStart"/>
      <w:r w:rsidRPr="00F904D4">
        <w:rPr>
          <w:rFonts w:ascii="Consolas" w:eastAsia="Times New Roman" w:hAnsi="Consolas" w:cs="Courier New"/>
          <w:color w:val="333333"/>
          <w:sz w:val="18"/>
          <w:szCs w:val="18"/>
          <w:bdr w:val="none" w:sz="0" w:space="0" w:color="auto" w:frame="1"/>
          <w:lang w:bidi="ar-SA"/>
        </w:rPr>
        <w:t>node_t</w:t>
      </w:r>
      <w:proofErr w:type="spellEnd"/>
      <w:r w:rsidRPr="00F904D4">
        <w:rPr>
          <w:rFonts w:ascii="Consolas" w:eastAsia="Times New Roman" w:hAnsi="Consolas" w:cs="Courier New"/>
          <w:color w:val="333333"/>
          <w:sz w:val="18"/>
          <w:szCs w:val="18"/>
          <w:bdr w:val="none" w:sz="0" w:space="0" w:color="auto" w:frame="1"/>
          <w:lang w:bidi="ar-SA"/>
        </w:rPr>
        <w:t xml:space="preserve"> ** head, </w:t>
      </w:r>
      <w:proofErr w:type="spellStart"/>
      <w:r w:rsidRPr="00F904D4">
        <w:rPr>
          <w:rFonts w:ascii="Consolas" w:eastAsia="Times New Roman" w:hAnsi="Consolas" w:cs="Courier New"/>
          <w:color w:val="333333"/>
          <w:sz w:val="18"/>
          <w:szCs w:val="18"/>
          <w:bdr w:val="none" w:sz="0" w:space="0" w:color="auto" w:frame="1"/>
          <w:lang w:bidi="ar-SA"/>
        </w:rPr>
        <w:t>int</w:t>
      </w:r>
      <w:proofErr w:type="spellEnd"/>
      <w:r w:rsidRPr="00F904D4">
        <w:rPr>
          <w:rFonts w:ascii="Consolas" w:eastAsia="Times New Roman" w:hAnsi="Consolas" w:cs="Courier New"/>
          <w:color w:val="333333"/>
          <w:sz w:val="18"/>
          <w:szCs w:val="18"/>
          <w:bdr w:val="none" w:sz="0" w:space="0" w:color="auto" w:frame="1"/>
          <w:lang w:bidi="ar-SA"/>
        </w:rPr>
        <w:t xml:space="preserve"> n) {</w:t>
      </w:r>
    </w:p>
    <w:p w:rsidR="00F904D4" w:rsidRPr="00F904D4" w:rsidRDefault="00F904D4" w:rsidP="00F90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bidi="ar-SA"/>
        </w:rPr>
      </w:pPr>
      <w:r w:rsidRPr="00F904D4">
        <w:rPr>
          <w:rFonts w:ascii="Consolas" w:eastAsia="Times New Roman" w:hAnsi="Consolas" w:cs="Courier New"/>
          <w:color w:val="333333"/>
          <w:sz w:val="18"/>
          <w:szCs w:val="18"/>
          <w:bdr w:val="none" w:sz="0" w:space="0" w:color="auto" w:frame="1"/>
          <w:lang w:bidi="ar-SA"/>
        </w:rPr>
        <w:t xml:space="preserve">    </w:t>
      </w:r>
      <w:proofErr w:type="spellStart"/>
      <w:proofErr w:type="gramStart"/>
      <w:r w:rsidRPr="00F904D4">
        <w:rPr>
          <w:rFonts w:ascii="Consolas" w:eastAsia="Times New Roman" w:hAnsi="Consolas" w:cs="Courier New"/>
          <w:color w:val="333333"/>
          <w:sz w:val="18"/>
          <w:szCs w:val="18"/>
          <w:bdr w:val="none" w:sz="0" w:space="0" w:color="auto" w:frame="1"/>
          <w:lang w:bidi="ar-SA"/>
        </w:rPr>
        <w:t>int</w:t>
      </w:r>
      <w:proofErr w:type="spellEnd"/>
      <w:proofErr w:type="gramEnd"/>
      <w:r w:rsidRPr="00F904D4">
        <w:rPr>
          <w:rFonts w:ascii="Consolas" w:eastAsia="Times New Roman" w:hAnsi="Consolas" w:cs="Courier New"/>
          <w:color w:val="333333"/>
          <w:sz w:val="18"/>
          <w:szCs w:val="18"/>
          <w:bdr w:val="none" w:sz="0" w:space="0" w:color="auto" w:frame="1"/>
          <w:lang w:bidi="ar-SA"/>
        </w:rPr>
        <w:t xml:space="preserve"> i = 0;</w:t>
      </w:r>
    </w:p>
    <w:p w:rsidR="00F904D4" w:rsidRPr="00F904D4" w:rsidRDefault="00F904D4" w:rsidP="00F90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bidi="ar-SA"/>
        </w:rPr>
      </w:pPr>
      <w:r w:rsidRPr="00F904D4">
        <w:rPr>
          <w:rFonts w:ascii="Consolas" w:eastAsia="Times New Roman" w:hAnsi="Consolas" w:cs="Courier New"/>
          <w:color w:val="333333"/>
          <w:sz w:val="18"/>
          <w:szCs w:val="18"/>
          <w:bdr w:val="none" w:sz="0" w:space="0" w:color="auto" w:frame="1"/>
          <w:lang w:bidi="ar-SA"/>
        </w:rPr>
        <w:t xml:space="preserve">    </w:t>
      </w:r>
      <w:proofErr w:type="spellStart"/>
      <w:proofErr w:type="gramStart"/>
      <w:r w:rsidRPr="00F904D4">
        <w:rPr>
          <w:rFonts w:ascii="Consolas" w:eastAsia="Times New Roman" w:hAnsi="Consolas" w:cs="Courier New"/>
          <w:color w:val="333333"/>
          <w:sz w:val="18"/>
          <w:szCs w:val="18"/>
          <w:bdr w:val="none" w:sz="0" w:space="0" w:color="auto" w:frame="1"/>
          <w:lang w:bidi="ar-SA"/>
        </w:rPr>
        <w:t>int</w:t>
      </w:r>
      <w:proofErr w:type="spellEnd"/>
      <w:proofErr w:type="gramEnd"/>
      <w:r w:rsidRPr="00F904D4">
        <w:rPr>
          <w:rFonts w:ascii="Consolas" w:eastAsia="Times New Roman" w:hAnsi="Consolas" w:cs="Courier New"/>
          <w:color w:val="333333"/>
          <w:sz w:val="18"/>
          <w:szCs w:val="18"/>
          <w:bdr w:val="none" w:sz="0" w:space="0" w:color="auto" w:frame="1"/>
          <w:lang w:bidi="ar-SA"/>
        </w:rPr>
        <w:t xml:space="preserve"> </w:t>
      </w:r>
      <w:proofErr w:type="spellStart"/>
      <w:r w:rsidRPr="00F904D4">
        <w:rPr>
          <w:rFonts w:ascii="Consolas" w:eastAsia="Times New Roman" w:hAnsi="Consolas" w:cs="Courier New"/>
          <w:color w:val="333333"/>
          <w:sz w:val="18"/>
          <w:szCs w:val="18"/>
          <w:bdr w:val="none" w:sz="0" w:space="0" w:color="auto" w:frame="1"/>
          <w:lang w:bidi="ar-SA"/>
        </w:rPr>
        <w:t>retval</w:t>
      </w:r>
      <w:proofErr w:type="spellEnd"/>
      <w:r w:rsidRPr="00F904D4">
        <w:rPr>
          <w:rFonts w:ascii="Consolas" w:eastAsia="Times New Roman" w:hAnsi="Consolas" w:cs="Courier New"/>
          <w:color w:val="333333"/>
          <w:sz w:val="18"/>
          <w:szCs w:val="18"/>
          <w:bdr w:val="none" w:sz="0" w:space="0" w:color="auto" w:frame="1"/>
          <w:lang w:bidi="ar-SA"/>
        </w:rPr>
        <w:t xml:space="preserve"> = -1;</w:t>
      </w:r>
    </w:p>
    <w:p w:rsidR="00F904D4" w:rsidRPr="00F904D4" w:rsidRDefault="00F904D4" w:rsidP="00F90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bidi="ar-SA"/>
        </w:rPr>
      </w:pPr>
      <w:r w:rsidRPr="00F904D4">
        <w:rPr>
          <w:rFonts w:ascii="Consolas" w:eastAsia="Times New Roman" w:hAnsi="Consolas" w:cs="Courier New"/>
          <w:color w:val="333333"/>
          <w:sz w:val="18"/>
          <w:szCs w:val="18"/>
          <w:bdr w:val="none" w:sz="0" w:space="0" w:color="auto" w:frame="1"/>
          <w:lang w:bidi="ar-SA"/>
        </w:rPr>
        <w:t xml:space="preserve">    </w:t>
      </w:r>
      <w:proofErr w:type="spellStart"/>
      <w:r w:rsidRPr="00F904D4">
        <w:rPr>
          <w:rFonts w:ascii="Consolas" w:eastAsia="Times New Roman" w:hAnsi="Consolas" w:cs="Courier New"/>
          <w:color w:val="333333"/>
          <w:sz w:val="18"/>
          <w:szCs w:val="18"/>
          <w:bdr w:val="none" w:sz="0" w:space="0" w:color="auto" w:frame="1"/>
          <w:lang w:bidi="ar-SA"/>
        </w:rPr>
        <w:t>node_t</w:t>
      </w:r>
      <w:proofErr w:type="spellEnd"/>
      <w:r w:rsidRPr="00F904D4">
        <w:rPr>
          <w:rFonts w:ascii="Consolas" w:eastAsia="Times New Roman" w:hAnsi="Consolas" w:cs="Courier New"/>
          <w:color w:val="333333"/>
          <w:sz w:val="18"/>
          <w:szCs w:val="18"/>
          <w:bdr w:val="none" w:sz="0" w:space="0" w:color="auto" w:frame="1"/>
          <w:lang w:bidi="ar-SA"/>
        </w:rPr>
        <w:t xml:space="preserve"> * current = *head;</w:t>
      </w:r>
    </w:p>
    <w:p w:rsidR="00F904D4" w:rsidRPr="00F904D4" w:rsidRDefault="00F904D4" w:rsidP="00F90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bidi="ar-SA"/>
        </w:rPr>
      </w:pPr>
      <w:r w:rsidRPr="00F904D4">
        <w:rPr>
          <w:rFonts w:ascii="Consolas" w:eastAsia="Times New Roman" w:hAnsi="Consolas" w:cs="Courier New"/>
          <w:color w:val="333333"/>
          <w:sz w:val="18"/>
          <w:szCs w:val="18"/>
          <w:bdr w:val="none" w:sz="0" w:space="0" w:color="auto" w:frame="1"/>
          <w:lang w:bidi="ar-SA"/>
        </w:rPr>
        <w:t xml:space="preserve">    </w:t>
      </w:r>
      <w:proofErr w:type="spellStart"/>
      <w:r w:rsidRPr="00F904D4">
        <w:rPr>
          <w:rFonts w:ascii="Consolas" w:eastAsia="Times New Roman" w:hAnsi="Consolas" w:cs="Courier New"/>
          <w:color w:val="333333"/>
          <w:sz w:val="18"/>
          <w:szCs w:val="18"/>
          <w:bdr w:val="none" w:sz="0" w:space="0" w:color="auto" w:frame="1"/>
          <w:lang w:bidi="ar-SA"/>
        </w:rPr>
        <w:t>node_t</w:t>
      </w:r>
      <w:proofErr w:type="spellEnd"/>
      <w:r w:rsidRPr="00F904D4">
        <w:rPr>
          <w:rFonts w:ascii="Consolas" w:eastAsia="Times New Roman" w:hAnsi="Consolas" w:cs="Courier New"/>
          <w:color w:val="333333"/>
          <w:sz w:val="18"/>
          <w:szCs w:val="18"/>
          <w:bdr w:val="none" w:sz="0" w:space="0" w:color="auto" w:frame="1"/>
          <w:lang w:bidi="ar-SA"/>
        </w:rPr>
        <w:t xml:space="preserve"> * </w:t>
      </w:r>
      <w:proofErr w:type="spellStart"/>
      <w:r w:rsidRPr="00F904D4">
        <w:rPr>
          <w:rFonts w:ascii="Consolas" w:eastAsia="Times New Roman" w:hAnsi="Consolas" w:cs="Courier New"/>
          <w:color w:val="333333"/>
          <w:sz w:val="18"/>
          <w:szCs w:val="18"/>
          <w:bdr w:val="none" w:sz="0" w:space="0" w:color="auto" w:frame="1"/>
          <w:lang w:bidi="ar-SA"/>
        </w:rPr>
        <w:t>temp_node</w:t>
      </w:r>
      <w:proofErr w:type="spellEnd"/>
      <w:r w:rsidRPr="00F904D4">
        <w:rPr>
          <w:rFonts w:ascii="Consolas" w:eastAsia="Times New Roman" w:hAnsi="Consolas" w:cs="Courier New"/>
          <w:color w:val="333333"/>
          <w:sz w:val="18"/>
          <w:szCs w:val="18"/>
          <w:bdr w:val="none" w:sz="0" w:space="0" w:color="auto" w:frame="1"/>
          <w:lang w:bidi="ar-SA"/>
        </w:rPr>
        <w:t xml:space="preserve"> = NULL;</w:t>
      </w:r>
    </w:p>
    <w:p w:rsidR="00F904D4" w:rsidRPr="00F904D4" w:rsidRDefault="00F904D4" w:rsidP="00F90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bidi="ar-SA"/>
        </w:rPr>
      </w:pPr>
    </w:p>
    <w:p w:rsidR="00F904D4" w:rsidRPr="00F904D4" w:rsidRDefault="00F904D4" w:rsidP="00F90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bidi="ar-SA"/>
        </w:rPr>
      </w:pPr>
      <w:r w:rsidRPr="00F904D4">
        <w:rPr>
          <w:rFonts w:ascii="Consolas" w:eastAsia="Times New Roman" w:hAnsi="Consolas" w:cs="Courier New"/>
          <w:color w:val="333333"/>
          <w:sz w:val="18"/>
          <w:szCs w:val="18"/>
          <w:bdr w:val="none" w:sz="0" w:space="0" w:color="auto" w:frame="1"/>
          <w:lang w:bidi="ar-SA"/>
        </w:rPr>
        <w:t xml:space="preserve">    </w:t>
      </w:r>
      <w:proofErr w:type="gramStart"/>
      <w:r w:rsidRPr="00F904D4">
        <w:rPr>
          <w:rFonts w:ascii="Consolas" w:eastAsia="Times New Roman" w:hAnsi="Consolas" w:cs="Courier New"/>
          <w:color w:val="333333"/>
          <w:sz w:val="18"/>
          <w:szCs w:val="18"/>
          <w:bdr w:val="none" w:sz="0" w:space="0" w:color="auto" w:frame="1"/>
          <w:lang w:bidi="ar-SA"/>
        </w:rPr>
        <w:t>if</w:t>
      </w:r>
      <w:proofErr w:type="gramEnd"/>
      <w:r w:rsidRPr="00F904D4">
        <w:rPr>
          <w:rFonts w:ascii="Consolas" w:eastAsia="Times New Roman" w:hAnsi="Consolas" w:cs="Courier New"/>
          <w:color w:val="333333"/>
          <w:sz w:val="18"/>
          <w:szCs w:val="18"/>
          <w:bdr w:val="none" w:sz="0" w:space="0" w:color="auto" w:frame="1"/>
          <w:lang w:bidi="ar-SA"/>
        </w:rPr>
        <w:t xml:space="preserve"> (n == 0) {</w:t>
      </w:r>
    </w:p>
    <w:p w:rsidR="00F904D4" w:rsidRPr="00F904D4" w:rsidRDefault="00F904D4" w:rsidP="00F90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bidi="ar-SA"/>
        </w:rPr>
      </w:pPr>
      <w:r w:rsidRPr="00F904D4">
        <w:rPr>
          <w:rFonts w:ascii="Consolas" w:eastAsia="Times New Roman" w:hAnsi="Consolas" w:cs="Courier New"/>
          <w:color w:val="333333"/>
          <w:sz w:val="18"/>
          <w:szCs w:val="18"/>
          <w:bdr w:val="none" w:sz="0" w:space="0" w:color="auto" w:frame="1"/>
          <w:lang w:bidi="ar-SA"/>
        </w:rPr>
        <w:t xml:space="preserve">        </w:t>
      </w:r>
      <w:proofErr w:type="gramStart"/>
      <w:r w:rsidRPr="00F904D4">
        <w:rPr>
          <w:rFonts w:ascii="Consolas" w:eastAsia="Times New Roman" w:hAnsi="Consolas" w:cs="Courier New"/>
          <w:color w:val="333333"/>
          <w:sz w:val="18"/>
          <w:szCs w:val="18"/>
          <w:bdr w:val="none" w:sz="0" w:space="0" w:color="auto" w:frame="1"/>
          <w:lang w:bidi="ar-SA"/>
        </w:rPr>
        <w:t>return</w:t>
      </w:r>
      <w:proofErr w:type="gramEnd"/>
      <w:r w:rsidRPr="00F904D4">
        <w:rPr>
          <w:rFonts w:ascii="Consolas" w:eastAsia="Times New Roman" w:hAnsi="Consolas" w:cs="Courier New"/>
          <w:color w:val="333333"/>
          <w:sz w:val="18"/>
          <w:szCs w:val="18"/>
          <w:bdr w:val="none" w:sz="0" w:space="0" w:color="auto" w:frame="1"/>
          <w:lang w:bidi="ar-SA"/>
        </w:rPr>
        <w:t xml:space="preserve"> pop(head);</w:t>
      </w:r>
    </w:p>
    <w:p w:rsidR="00F904D4" w:rsidRPr="00F904D4" w:rsidRDefault="00F904D4" w:rsidP="00F90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bidi="ar-SA"/>
        </w:rPr>
      </w:pPr>
      <w:r w:rsidRPr="00F904D4">
        <w:rPr>
          <w:rFonts w:ascii="Consolas" w:eastAsia="Times New Roman" w:hAnsi="Consolas" w:cs="Courier New"/>
          <w:color w:val="333333"/>
          <w:sz w:val="18"/>
          <w:szCs w:val="18"/>
          <w:bdr w:val="none" w:sz="0" w:space="0" w:color="auto" w:frame="1"/>
          <w:lang w:bidi="ar-SA"/>
        </w:rPr>
        <w:t xml:space="preserve">    }</w:t>
      </w:r>
    </w:p>
    <w:p w:rsidR="00F904D4" w:rsidRPr="00F904D4" w:rsidRDefault="00F904D4" w:rsidP="00F90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bidi="ar-SA"/>
        </w:rPr>
      </w:pPr>
    </w:p>
    <w:p w:rsidR="00F904D4" w:rsidRPr="00F904D4" w:rsidRDefault="00F904D4" w:rsidP="00F90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bidi="ar-SA"/>
        </w:rPr>
      </w:pPr>
      <w:r w:rsidRPr="00F904D4">
        <w:rPr>
          <w:rFonts w:ascii="Consolas" w:eastAsia="Times New Roman" w:hAnsi="Consolas" w:cs="Courier New"/>
          <w:color w:val="333333"/>
          <w:sz w:val="18"/>
          <w:szCs w:val="18"/>
          <w:bdr w:val="none" w:sz="0" w:space="0" w:color="auto" w:frame="1"/>
          <w:lang w:bidi="ar-SA"/>
        </w:rPr>
        <w:t xml:space="preserve">    </w:t>
      </w:r>
      <w:proofErr w:type="gramStart"/>
      <w:r w:rsidRPr="00F904D4">
        <w:rPr>
          <w:rFonts w:ascii="Consolas" w:eastAsia="Times New Roman" w:hAnsi="Consolas" w:cs="Courier New"/>
          <w:color w:val="333333"/>
          <w:sz w:val="18"/>
          <w:szCs w:val="18"/>
          <w:bdr w:val="none" w:sz="0" w:space="0" w:color="auto" w:frame="1"/>
          <w:lang w:bidi="ar-SA"/>
        </w:rPr>
        <w:t>for</w:t>
      </w:r>
      <w:proofErr w:type="gramEnd"/>
      <w:r w:rsidRPr="00F904D4">
        <w:rPr>
          <w:rFonts w:ascii="Consolas" w:eastAsia="Times New Roman" w:hAnsi="Consolas" w:cs="Courier New"/>
          <w:color w:val="333333"/>
          <w:sz w:val="18"/>
          <w:szCs w:val="18"/>
          <w:bdr w:val="none" w:sz="0" w:space="0" w:color="auto" w:frame="1"/>
          <w:lang w:bidi="ar-SA"/>
        </w:rPr>
        <w:t xml:space="preserve"> (</w:t>
      </w:r>
      <w:proofErr w:type="spellStart"/>
      <w:r w:rsidRPr="00F904D4">
        <w:rPr>
          <w:rFonts w:ascii="Consolas" w:eastAsia="Times New Roman" w:hAnsi="Consolas" w:cs="Courier New"/>
          <w:color w:val="333333"/>
          <w:sz w:val="18"/>
          <w:szCs w:val="18"/>
          <w:bdr w:val="none" w:sz="0" w:space="0" w:color="auto" w:frame="1"/>
          <w:lang w:bidi="ar-SA"/>
        </w:rPr>
        <w:t>int</w:t>
      </w:r>
      <w:proofErr w:type="spellEnd"/>
      <w:r w:rsidRPr="00F904D4">
        <w:rPr>
          <w:rFonts w:ascii="Consolas" w:eastAsia="Times New Roman" w:hAnsi="Consolas" w:cs="Courier New"/>
          <w:color w:val="333333"/>
          <w:sz w:val="18"/>
          <w:szCs w:val="18"/>
          <w:bdr w:val="none" w:sz="0" w:space="0" w:color="auto" w:frame="1"/>
          <w:lang w:bidi="ar-SA"/>
        </w:rPr>
        <w:t xml:space="preserve"> i = 0; i &lt; n-1; i++) {</w:t>
      </w:r>
    </w:p>
    <w:p w:rsidR="00F904D4" w:rsidRPr="00F904D4" w:rsidRDefault="00F904D4" w:rsidP="00F90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bidi="ar-SA"/>
        </w:rPr>
      </w:pPr>
      <w:r w:rsidRPr="00F904D4">
        <w:rPr>
          <w:rFonts w:ascii="Consolas" w:eastAsia="Times New Roman" w:hAnsi="Consolas" w:cs="Courier New"/>
          <w:color w:val="333333"/>
          <w:sz w:val="18"/>
          <w:szCs w:val="18"/>
          <w:bdr w:val="none" w:sz="0" w:space="0" w:color="auto" w:frame="1"/>
          <w:lang w:bidi="ar-SA"/>
        </w:rPr>
        <w:t xml:space="preserve">        </w:t>
      </w:r>
      <w:proofErr w:type="gramStart"/>
      <w:r w:rsidRPr="00F904D4">
        <w:rPr>
          <w:rFonts w:ascii="Consolas" w:eastAsia="Times New Roman" w:hAnsi="Consolas" w:cs="Courier New"/>
          <w:color w:val="333333"/>
          <w:sz w:val="18"/>
          <w:szCs w:val="18"/>
          <w:bdr w:val="none" w:sz="0" w:space="0" w:color="auto" w:frame="1"/>
          <w:lang w:bidi="ar-SA"/>
        </w:rPr>
        <w:t>if</w:t>
      </w:r>
      <w:proofErr w:type="gramEnd"/>
      <w:r w:rsidRPr="00F904D4">
        <w:rPr>
          <w:rFonts w:ascii="Consolas" w:eastAsia="Times New Roman" w:hAnsi="Consolas" w:cs="Courier New"/>
          <w:color w:val="333333"/>
          <w:sz w:val="18"/>
          <w:szCs w:val="18"/>
          <w:bdr w:val="none" w:sz="0" w:space="0" w:color="auto" w:frame="1"/>
          <w:lang w:bidi="ar-SA"/>
        </w:rPr>
        <w:t xml:space="preserve"> (current-&gt;next == NULL) {</w:t>
      </w:r>
    </w:p>
    <w:p w:rsidR="00F904D4" w:rsidRPr="00F904D4" w:rsidRDefault="00F904D4" w:rsidP="00F90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bidi="ar-SA"/>
        </w:rPr>
      </w:pPr>
      <w:r w:rsidRPr="00F904D4">
        <w:rPr>
          <w:rFonts w:ascii="Consolas" w:eastAsia="Times New Roman" w:hAnsi="Consolas" w:cs="Courier New"/>
          <w:color w:val="333333"/>
          <w:sz w:val="18"/>
          <w:szCs w:val="18"/>
          <w:bdr w:val="none" w:sz="0" w:space="0" w:color="auto" w:frame="1"/>
          <w:lang w:bidi="ar-SA"/>
        </w:rPr>
        <w:t xml:space="preserve">            </w:t>
      </w:r>
      <w:proofErr w:type="gramStart"/>
      <w:r w:rsidRPr="00F904D4">
        <w:rPr>
          <w:rFonts w:ascii="Consolas" w:eastAsia="Times New Roman" w:hAnsi="Consolas" w:cs="Courier New"/>
          <w:color w:val="333333"/>
          <w:sz w:val="18"/>
          <w:szCs w:val="18"/>
          <w:bdr w:val="none" w:sz="0" w:space="0" w:color="auto" w:frame="1"/>
          <w:lang w:bidi="ar-SA"/>
        </w:rPr>
        <w:t>return</w:t>
      </w:r>
      <w:proofErr w:type="gramEnd"/>
      <w:r w:rsidRPr="00F904D4">
        <w:rPr>
          <w:rFonts w:ascii="Consolas" w:eastAsia="Times New Roman" w:hAnsi="Consolas" w:cs="Courier New"/>
          <w:color w:val="333333"/>
          <w:sz w:val="18"/>
          <w:szCs w:val="18"/>
          <w:bdr w:val="none" w:sz="0" w:space="0" w:color="auto" w:frame="1"/>
          <w:lang w:bidi="ar-SA"/>
        </w:rPr>
        <w:t xml:space="preserve"> -1;</w:t>
      </w:r>
    </w:p>
    <w:p w:rsidR="00F904D4" w:rsidRPr="00F904D4" w:rsidRDefault="00F904D4" w:rsidP="00F90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bidi="ar-SA"/>
        </w:rPr>
      </w:pPr>
      <w:r w:rsidRPr="00F904D4">
        <w:rPr>
          <w:rFonts w:ascii="Consolas" w:eastAsia="Times New Roman" w:hAnsi="Consolas" w:cs="Courier New"/>
          <w:color w:val="333333"/>
          <w:sz w:val="18"/>
          <w:szCs w:val="18"/>
          <w:bdr w:val="none" w:sz="0" w:space="0" w:color="auto" w:frame="1"/>
          <w:lang w:bidi="ar-SA"/>
        </w:rPr>
        <w:t xml:space="preserve">        }</w:t>
      </w:r>
    </w:p>
    <w:p w:rsidR="00F904D4" w:rsidRPr="00F904D4" w:rsidRDefault="00F904D4" w:rsidP="00F90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bidi="ar-SA"/>
        </w:rPr>
      </w:pPr>
      <w:r w:rsidRPr="00F904D4">
        <w:rPr>
          <w:rFonts w:ascii="Consolas" w:eastAsia="Times New Roman" w:hAnsi="Consolas" w:cs="Courier New"/>
          <w:color w:val="333333"/>
          <w:sz w:val="18"/>
          <w:szCs w:val="18"/>
          <w:bdr w:val="none" w:sz="0" w:space="0" w:color="auto" w:frame="1"/>
          <w:lang w:bidi="ar-SA"/>
        </w:rPr>
        <w:t xml:space="preserve">        </w:t>
      </w:r>
      <w:proofErr w:type="gramStart"/>
      <w:r w:rsidRPr="00F904D4">
        <w:rPr>
          <w:rFonts w:ascii="Consolas" w:eastAsia="Times New Roman" w:hAnsi="Consolas" w:cs="Courier New"/>
          <w:color w:val="333333"/>
          <w:sz w:val="18"/>
          <w:szCs w:val="18"/>
          <w:bdr w:val="none" w:sz="0" w:space="0" w:color="auto" w:frame="1"/>
          <w:lang w:bidi="ar-SA"/>
        </w:rPr>
        <w:t>current</w:t>
      </w:r>
      <w:proofErr w:type="gramEnd"/>
      <w:r w:rsidRPr="00F904D4">
        <w:rPr>
          <w:rFonts w:ascii="Consolas" w:eastAsia="Times New Roman" w:hAnsi="Consolas" w:cs="Courier New"/>
          <w:color w:val="333333"/>
          <w:sz w:val="18"/>
          <w:szCs w:val="18"/>
          <w:bdr w:val="none" w:sz="0" w:space="0" w:color="auto" w:frame="1"/>
          <w:lang w:bidi="ar-SA"/>
        </w:rPr>
        <w:t xml:space="preserve"> = current-&gt;next;</w:t>
      </w:r>
    </w:p>
    <w:p w:rsidR="00F904D4" w:rsidRPr="00F904D4" w:rsidRDefault="00F904D4" w:rsidP="00F90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bidi="ar-SA"/>
        </w:rPr>
      </w:pPr>
      <w:r w:rsidRPr="00F904D4">
        <w:rPr>
          <w:rFonts w:ascii="Consolas" w:eastAsia="Times New Roman" w:hAnsi="Consolas" w:cs="Courier New"/>
          <w:color w:val="333333"/>
          <w:sz w:val="18"/>
          <w:szCs w:val="18"/>
          <w:bdr w:val="none" w:sz="0" w:space="0" w:color="auto" w:frame="1"/>
          <w:lang w:bidi="ar-SA"/>
        </w:rPr>
        <w:t xml:space="preserve">    }</w:t>
      </w:r>
    </w:p>
    <w:p w:rsidR="00F904D4" w:rsidRPr="00F904D4" w:rsidRDefault="00F904D4" w:rsidP="00F90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bidi="ar-SA"/>
        </w:rPr>
      </w:pPr>
    </w:p>
    <w:p w:rsidR="00F904D4" w:rsidRPr="00F904D4" w:rsidRDefault="00F904D4" w:rsidP="00F90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bidi="ar-SA"/>
        </w:rPr>
      </w:pPr>
      <w:r w:rsidRPr="00F904D4">
        <w:rPr>
          <w:rFonts w:ascii="Consolas" w:eastAsia="Times New Roman" w:hAnsi="Consolas" w:cs="Courier New"/>
          <w:color w:val="333333"/>
          <w:sz w:val="18"/>
          <w:szCs w:val="18"/>
          <w:bdr w:val="none" w:sz="0" w:space="0" w:color="auto" w:frame="1"/>
          <w:lang w:bidi="ar-SA"/>
        </w:rPr>
        <w:t xml:space="preserve">    </w:t>
      </w:r>
      <w:proofErr w:type="spellStart"/>
      <w:r w:rsidRPr="00F904D4">
        <w:rPr>
          <w:rFonts w:ascii="Consolas" w:eastAsia="Times New Roman" w:hAnsi="Consolas" w:cs="Courier New"/>
          <w:color w:val="333333"/>
          <w:sz w:val="18"/>
          <w:szCs w:val="18"/>
          <w:bdr w:val="none" w:sz="0" w:space="0" w:color="auto" w:frame="1"/>
          <w:lang w:bidi="ar-SA"/>
        </w:rPr>
        <w:t>temp_node</w:t>
      </w:r>
      <w:proofErr w:type="spellEnd"/>
      <w:r w:rsidRPr="00F904D4">
        <w:rPr>
          <w:rFonts w:ascii="Consolas" w:eastAsia="Times New Roman" w:hAnsi="Consolas" w:cs="Courier New"/>
          <w:color w:val="333333"/>
          <w:sz w:val="18"/>
          <w:szCs w:val="18"/>
          <w:bdr w:val="none" w:sz="0" w:space="0" w:color="auto" w:frame="1"/>
          <w:lang w:bidi="ar-SA"/>
        </w:rPr>
        <w:t xml:space="preserve"> = current-&gt;next;</w:t>
      </w:r>
    </w:p>
    <w:p w:rsidR="00F904D4" w:rsidRPr="00F904D4" w:rsidRDefault="00F904D4" w:rsidP="00F90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bidi="ar-SA"/>
        </w:rPr>
      </w:pPr>
      <w:r w:rsidRPr="00F904D4">
        <w:rPr>
          <w:rFonts w:ascii="Consolas" w:eastAsia="Times New Roman" w:hAnsi="Consolas" w:cs="Courier New"/>
          <w:color w:val="333333"/>
          <w:sz w:val="18"/>
          <w:szCs w:val="18"/>
          <w:bdr w:val="none" w:sz="0" w:space="0" w:color="auto" w:frame="1"/>
          <w:lang w:bidi="ar-SA"/>
        </w:rPr>
        <w:lastRenderedPageBreak/>
        <w:t xml:space="preserve">    </w:t>
      </w:r>
      <w:proofErr w:type="spellStart"/>
      <w:proofErr w:type="gramStart"/>
      <w:r w:rsidRPr="00F904D4">
        <w:rPr>
          <w:rFonts w:ascii="Consolas" w:eastAsia="Times New Roman" w:hAnsi="Consolas" w:cs="Courier New"/>
          <w:color w:val="333333"/>
          <w:sz w:val="18"/>
          <w:szCs w:val="18"/>
          <w:bdr w:val="none" w:sz="0" w:space="0" w:color="auto" w:frame="1"/>
          <w:lang w:bidi="ar-SA"/>
        </w:rPr>
        <w:t>retval</w:t>
      </w:r>
      <w:proofErr w:type="spellEnd"/>
      <w:proofErr w:type="gramEnd"/>
      <w:r w:rsidRPr="00F904D4">
        <w:rPr>
          <w:rFonts w:ascii="Consolas" w:eastAsia="Times New Roman" w:hAnsi="Consolas" w:cs="Courier New"/>
          <w:color w:val="333333"/>
          <w:sz w:val="18"/>
          <w:szCs w:val="18"/>
          <w:bdr w:val="none" w:sz="0" w:space="0" w:color="auto" w:frame="1"/>
          <w:lang w:bidi="ar-SA"/>
        </w:rPr>
        <w:t xml:space="preserve"> = </w:t>
      </w:r>
      <w:proofErr w:type="spellStart"/>
      <w:r w:rsidRPr="00F904D4">
        <w:rPr>
          <w:rFonts w:ascii="Consolas" w:eastAsia="Times New Roman" w:hAnsi="Consolas" w:cs="Courier New"/>
          <w:color w:val="333333"/>
          <w:sz w:val="18"/>
          <w:szCs w:val="18"/>
          <w:bdr w:val="none" w:sz="0" w:space="0" w:color="auto" w:frame="1"/>
          <w:lang w:bidi="ar-SA"/>
        </w:rPr>
        <w:t>temp_node</w:t>
      </w:r>
      <w:proofErr w:type="spellEnd"/>
      <w:r w:rsidRPr="00F904D4">
        <w:rPr>
          <w:rFonts w:ascii="Consolas" w:eastAsia="Times New Roman" w:hAnsi="Consolas" w:cs="Courier New"/>
          <w:color w:val="333333"/>
          <w:sz w:val="18"/>
          <w:szCs w:val="18"/>
          <w:bdr w:val="none" w:sz="0" w:space="0" w:color="auto" w:frame="1"/>
          <w:lang w:bidi="ar-SA"/>
        </w:rPr>
        <w:t>-&gt;</w:t>
      </w:r>
      <w:proofErr w:type="spellStart"/>
      <w:r w:rsidRPr="00F904D4">
        <w:rPr>
          <w:rFonts w:ascii="Consolas" w:eastAsia="Times New Roman" w:hAnsi="Consolas" w:cs="Courier New"/>
          <w:color w:val="333333"/>
          <w:sz w:val="18"/>
          <w:szCs w:val="18"/>
          <w:bdr w:val="none" w:sz="0" w:space="0" w:color="auto" w:frame="1"/>
          <w:lang w:bidi="ar-SA"/>
        </w:rPr>
        <w:t>val</w:t>
      </w:r>
      <w:proofErr w:type="spellEnd"/>
      <w:r w:rsidRPr="00F904D4">
        <w:rPr>
          <w:rFonts w:ascii="Consolas" w:eastAsia="Times New Roman" w:hAnsi="Consolas" w:cs="Courier New"/>
          <w:color w:val="333333"/>
          <w:sz w:val="18"/>
          <w:szCs w:val="18"/>
          <w:bdr w:val="none" w:sz="0" w:space="0" w:color="auto" w:frame="1"/>
          <w:lang w:bidi="ar-SA"/>
        </w:rPr>
        <w:t>;</w:t>
      </w:r>
    </w:p>
    <w:p w:rsidR="00F904D4" w:rsidRPr="00F904D4" w:rsidRDefault="00F904D4" w:rsidP="00F90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bidi="ar-SA"/>
        </w:rPr>
      </w:pPr>
      <w:r w:rsidRPr="00F904D4">
        <w:rPr>
          <w:rFonts w:ascii="Consolas" w:eastAsia="Times New Roman" w:hAnsi="Consolas" w:cs="Courier New"/>
          <w:color w:val="333333"/>
          <w:sz w:val="18"/>
          <w:szCs w:val="18"/>
          <w:bdr w:val="none" w:sz="0" w:space="0" w:color="auto" w:frame="1"/>
          <w:lang w:bidi="ar-SA"/>
        </w:rPr>
        <w:t xml:space="preserve">    </w:t>
      </w:r>
      <w:proofErr w:type="gramStart"/>
      <w:r w:rsidRPr="00F904D4">
        <w:rPr>
          <w:rFonts w:ascii="Consolas" w:eastAsia="Times New Roman" w:hAnsi="Consolas" w:cs="Courier New"/>
          <w:color w:val="333333"/>
          <w:sz w:val="18"/>
          <w:szCs w:val="18"/>
          <w:bdr w:val="none" w:sz="0" w:space="0" w:color="auto" w:frame="1"/>
          <w:lang w:bidi="ar-SA"/>
        </w:rPr>
        <w:t>current</w:t>
      </w:r>
      <w:proofErr w:type="gramEnd"/>
      <w:r w:rsidRPr="00F904D4">
        <w:rPr>
          <w:rFonts w:ascii="Consolas" w:eastAsia="Times New Roman" w:hAnsi="Consolas" w:cs="Courier New"/>
          <w:color w:val="333333"/>
          <w:sz w:val="18"/>
          <w:szCs w:val="18"/>
          <w:bdr w:val="none" w:sz="0" w:space="0" w:color="auto" w:frame="1"/>
          <w:lang w:bidi="ar-SA"/>
        </w:rPr>
        <w:t xml:space="preserve">-&gt;next = </w:t>
      </w:r>
      <w:proofErr w:type="spellStart"/>
      <w:r w:rsidRPr="00F904D4">
        <w:rPr>
          <w:rFonts w:ascii="Consolas" w:eastAsia="Times New Roman" w:hAnsi="Consolas" w:cs="Courier New"/>
          <w:color w:val="333333"/>
          <w:sz w:val="18"/>
          <w:szCs w:val="18"/>
          <w:bdr w:val="none" w:sz="0" w:space="0" w:color="auto" w:frame="1"/>
          <w:lang w:bidi="ar-SA"/>
        </w:rPr>
        <w:t>temp_node</w:t>
      </w:r>
      <w:proofErr w:type="spellEnd"/>
      <w:r w:rsidRPr="00F904D4">
        <w:rPr>
          <w:rFonts w:ascii="Consolas" w:eastAsia="Times New Roman" w:hAnsi="Consolas" w:cs="Courier New"/>
          <w:color w:val="333333"/>
          <w:sz w:val="18"/>
          <w:szCs w:val="18"/>
          <w:bdr w:val="none" w:sz="0" w:space="0" w:color="auto" w:frame="1"/>
          <w:lang w:bidi="ar-SA"/>
        </w:rPr>
        <w:t>-&gt;next;</w:t>
      </w:r>
    </w:p>
    <w:p w:rsidR="00F904D4" w:rsidRPr="00F904D4" w:rsidRDefault="00F904D4" w:rsidP="00F90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bidi="ar-SA"/>
        </w:rPr>
      </w:pPr>
      <w:r w:rsidRPr="00F904D4">
        <w:rPr>
          <w:rFonts w:ascii="Consolas" w:eastAsia="Times New Roman" w:hAnsi="Consolas" w:cs="Courier New"/>
          <w:color w:val="333333"/>
          <w:sz w:val="18"/>
          <w:szCs w:val="18"/>
          <w:bdr w:val="none" w:sz="0" w:space="0" w:color="auto" w:frame="1"/>
          <w:lang w:bidi="ar-SA"/>
        </w:rPr>
        <w:t xml:space="preserve">    </w:t>
      </w:r>
      <w:proofErr w:type="gramStart"/>
      <w:r w:rsidRPr="00F904D4">
        <w:rPr>
          <w:rFonts w:ascii="Consolas" w:eastAsia="Times New Roman" w:hAnsi="Consolas" w:cs="Courier New"/>
          <w:color w:val="333333"/>
          <w:sz w:val="18"/>
          <w:szCs w:val="18"/>
          <w:bdr w:val="none" w:sz="0" w:space="0" w:color="auto" w:frame="1"/>
          <w:lang w:bidi="ar-SA"/>
        </w:rPr>
        <w:t>free(</w:t>
      </w:r>
      <w:proofErr w:type="spellStart"/>
      <w:proofErr w:type="gramEnd"/>
      <w:r w:rsidRPr="00F904D4">
        <w:rPr>
          <w:rFonts w:ascii="Consolas" w:eastAsia="Times New Roman" w:hAnsi="Consolas" w:cs="Courier New"/>
          <w:color w:val="333333"/>
          <w:sz w:val="18"/>
          <w:szCs w:val="18"/>
          <w:bdr w:val="none" w:sz="0" w:space="0" w:color="auto" w:frame="1"/>
          <w:lang w:bidi="ar-SA"/>
        </w:rPr>
        <w:t>temp_node</w:t>
      </w:r>
      <w:proofErr w:type="spellEnd"/>
      <w:r w:rsidRPr="00F904D4">
        <w:rPr>
          <w:rFonts w:ascii="Consolas" w:eastAsia="Times New Roman" w:hAnsi="Consolas" w:cs="Courier New"/>
          <w:color w:val="333333"/>
          <w:sz w:val="18"/>
          <w:szCs w:val="18"/>
          <w:bdr w:val="none" w:sz="0" w:space="0" w:color="auto" w:frame="1"/>
          <w:lang w:bidi="ar-SA"/>
        </w:rPr>
        <w:t>);</w:t>
      </w:r>
    </w:p>
    <w:p w:rsidR="00F904D4" w:rsidRPr="00F904D4" w:rsidRDefault="00F904D4" w:rsidP="00F90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bidi="ar-SA"/>
        </w:rPr>
      </w:pPr>
    </w:p>
    <w:p w:rsidR="00F904D4" w:rsidRPr="00F904D4" w:rsidRDefault="00F904D4" w:rsidP="00F90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bidi="ar-SA"/>
        </w:rPr>
      </w:pPr>
      <w:r w:rsidRPr="00F904D4">
        <w:rPr>
          <w:rFonts w:ascii="Consolas" w:eastAsia="Times New Roman" w:hAnsi="Consolas" w:cs="Courier New"/>
          <w:color w:val="333333"/>
          <w:sz w:val="18"/>
          <w:szCs w:val="18"/>
          <w:bdr w:val="none" w:sz="0" w:space="0" w:color="auto" w:frame="1"/>
          <w:lang w:bidi="ar-SA"/>
        </w:rPr>
        <w:t xml:space="preserve">    </w:t>
      </w:r>
      <w:proofErr w:type="gramStart"/>
      <w:r w:rsidRPr="00F904D4">
        <w:rPr>
          <w:rFonts w:ascii="Consolas" w:eastAsia="Times New Roman" w:hAnsi="Consolas" w:cs="Courier New"/>
          <w:color w:val="333333"/>
          <w:sz w:val="18"/>
          <w:szCs w:val="18"/>
          <w:bdr w:val="none" w:sz="0" w:space="0" w:color="auto" w:frame="1"/>
          <w:lang w:bidi="ar-SA"/>
        </w:rPr>
        <w:t>return</w:t>
      </w:r>
      <w:proofErr w:type="gramEnd"/>
      <w:r w:rsidRPr="00F904D4">
        <w:rPr>
          <w:rFonts w:ascii="Consolas" w:eastAsia="Times New Roman" w:hAnsi="Consolas" w:cs="Courier New"/>
          <w:color w:val="333333"/>
          <w:sz w:val="18"/>
          <w:szCs w:val="18"/>
          <w:bdr w:val="none" w:sz="0" w:space="0" w:color="auto" w:frame="1"/>
          <w:lang w:bidi="ar-SA"/>
        </w:rPr>
        <w:t xml:space="preserve"> </w:t>
      </w:r>
      <w:proofErr w:type="spellStart"/>
      <w:r w:rsidRPr="00F904D4">
        <w:rPr>
          <w:rFonts w:ascii="Consolas" w:eastAsia="Times New Roman" w:hAnsi="Consolas" w:cs="Courier New"/>
          <w:color w:val="333333"/>
          <w:sz w:val="18"/>
          <w:szCs w:val="18"/>
          <w:bdr w:val="none" w:sz="0" w:space="0" w:color="auto" w:frame="1"/>
          <w:lang w:bidi="ar-SA"/>
        </w:rPr>
        <w:t>retval</w:t>
      </w:r>
      <w:proofErr w:type="spellEnd"/>
      <w:r w:rsidRPr="00F904D4">
        <w:rPr>
          <w:rFonts w:ascii="Consolas" w:eastAsia="Times New Roman" w:hAnsi="Consolas" w:cs="Courier New"/>
          <w:color w:val="333333"/>
          <w:sz w:val="18"/>
          <w:szCs w:val="18"/>
          <w:bdr w:val="none" w:sz="0" w:space="0" w:color="auto" w:frame="1"/>
          <w:lang w:bidi="ar-SA"/>
        </w:rPr>
        <w:t>;</w:t>
      </w:r>
    </w:p>
    <w:p w:rsidR="00F904D4" w:rsidRPr="00F904D4" w:rsidRDefault="00F904D4" w:rsidP="00F90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bidi="ar-SA"/>
        </w:rPr>
      </w:pPr>
    </w:p>
    <w:p w:rsidR="00F904D4" w:rsidRPr="00F904D4" w:rsidRDefault="00F904D4" w:rsidP="00F90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bidi="ar-SA"/>
        </w:rPr>
      </w:pPr>
      <w:r w:rsidRPr="00F904D4">
        <w:rPr>
          <w:rFonts w:ascii="Consolas" w:eastAsia="Times New Roman" w:hAnsi="Consolas" w:cs="Courier New"/>
          <w:color w:val="333333"/>
          <w:sz w:val="18"/>
          <w:szCs w:val="18"/>
          <w:bdr w:val="none" w:sz="0" w:space="0" w:color="auto" w:frame="1"/>
          <w:lang w:bidi="ar-SA"/>
        </w:rPr>
        <w:t>}</w:t>
      </w:r>
    </w:p>
    <w:p w:rsidR="00B3668C" w:rsidRDefault="00B3668C"/>
    <w:p w:rsidR="000D4623" w:rsidRDefault="000D4623"/>
    <w:p w:rsidR="000D4623" w:rsidRDefault="000D4623"/>
    <w:p w:rsidR="000D4623" w:rsidRDefault="000D4623"/>
    <w:p w:rsidR="000D4623" w:rsidRDefault="004C5606" w:rsidP="000D4623">
      <w:pPr>
        <w:pStyle w:val="Heading1"/>
        <w:shd w:val="clear" w:color="auto" w:fill="FFFFFF"/>
        <w:spacing w:before="0"/>
        <w:rPr>
          <w:rFonts w:ascii="Helvetica" w:hAnsi="Helvetica" w:cs="Helvetica"/>
          <w:color w:val="242729"/>
          <w:sz w:val="33"/>
          <w:szCs w:val="33"/>
        </w:rPr>
      </w:pPr>
      <w:hyperlink r:id="rId5" w:history="1">
        <w:r w:rsidR="000D4623">
          <w:rPr>
            <w:rStyle w:val="Hyperlink"/>
            <w:rFonts w:ascii="Helvetica" w:hAnsi="Helvetica" w:cs="Helvetica"/>
            <w:b w:val="0"/>
            <w:bCs w:val="0"/>
            <w:color w:val="33A6D6"/>
            <w:sz w:val="30"/>
            <w:szCs w:val="30"/>
            <w:bdr w:val="none" w:sz="0" w:space="0" w:color="auto" w:frame="1"/>
          </w:rPr>
          <w:t>Delete an item from a linked list</w:t>
        </w:r>
      </w:hyperlink>
    </w:p>
    <w:tbl>
      <w:tblPr>
        <w:tblW w:w="0" w:type="auto"/>
        <w:tblCellMar>
          <w:left w:w="0" w:type="dxa"/>
          <w:right w:w="0" w:type="dxa"/>
        </w:tblCellMar>
        <w:tblLook w:val="04A0" w:firstRow="1" w:lastRow="0" w:firstColumn="1" w:lastColumn="0" w:noHBand="0" w:noVBand="1"/>
      </w:tblPr>
      <w:tblGrid>
        <w:gridCol w:w="1040"/>
        <w:gridCol w:w="8320"/>
      </w:tblGrid>
      <w:tr w:rsidR="000D4623" w:rsidTr="000D4623">
        <w:tc>
          <w:tcPr>
            <w:tcW w:w="0" w:type="auto"/>
            <w:tcBorders>
              <w:top w:val="nil"/>
              <w:left w:val="nil"/>
              <w:bottom w:val="nil"/>
              <w:right w:val="nil"/>
            </w:tcBorders>
            <w:tcMar>
              <w:top w:w="0" w:type="dxa"/>
              <w:left w:w="0" w:type="dxa"/>
              <w:bottom w:w="0" w:type="dxa"/>
              <w:right w:w="225" w:type="dxa"/>
            </w:tcMar>
            <w:hideMark/>
          </w:tcPr>
          <w:p w:rsidR="000D4623" w:rsidRDefault="000D4623" w:rsidP="000D4623">
            <w:pPr>
              <w:jc w:val="center"/>
              <w:rPr>
                <w:sz w:val="20"/>
                <w:szCs w:val="20"/>
              </w:rPr>
            </w:pPr>
            <w:r>
              <w:rPr>
                <w:sz w:val="20"/>
                <w:szCs w:val="20"/>
              </w:rPr>
              <w:t>up vote</w:t>
            </w:r>
            <w:r>
              <w:rPr>
                <w:rStyle w:val="vote-count-post"/>
                <w:color w:val="6A737C"/>
                <w:sz w:val="30"/>
                <w:szCs w:val="30"/>
                <w:bdr w:val="none" w:sz="0" w:space="0" w:color="auto" w:frame="1"/>
              </w:rPr>
              <w:t>3</w:t>
            </w:r>
            <w:r>
              <w:rPr>
                <w:sz w:val="20"/>
                <w:szCs w:val="20"/>
              </w:rPr>
              <w:t xml:space="preserve">down </w:t>
            </w:r>
            <w:proofErr w:type="spellStart"/>
            <w:r>
              <w:rPr>
                <w:sz w:val="20"/>
                <w:szCs w:val="20"/>
              </w:rPr>
              <w:t>vote</w:t>
            </w:r>
            <w:hyperlink r:id="rId6" w:history="1">
              <w:r>
                <w:rPr>
                  <w:rStyle w:val="Hyperlink"/>
                  <w:color w:val="33A6D6"/>
                  <w:sz w:val="2"/>
                  <w:szCs w:val="2"/>
                  <w:bdr w:val="none" w:sz="0" w:space="0" w:color="auto" w:frame="1"/>
                </w:rPr>
                <w:t>favorite</w:t>
              </w:r>
              <w:proofErr w:type="spellEnd"/>
            </w:hyperlink>
          </w:p>
        </w:tc>
        <w:tc>
          <w:tcPr>
            <w:tcW w:w="0" w:type="auto"/>
            <w:tcBorders>
              <w:top w:val="nil"/>
              <w:left w:val="nil"/>
              <w:bottom w:val="nil"/>
              <w:right w:val="nil"/>
            </w:tcBorders>
            <w:hideMark/>
          </w:tcPr>
          <w:p w:rsidR="000D4623" w:rsidRDefault="000D4623" w:rsidP="000D4623">
            <w:pPr>
              <w:pStyle w:val="NormalWeb"/>
              <w:spacing w:before="0" w:beforeAutospacing="0" w:after="240" w:afterAutospacing="0"/>
              <w:rPr>
                <w:sz w:val="23"/>
                <w:szCs w:val="23"/>
              </w:rPr>
            </w:pPr>
            <w:r>
              <w:rPr>
                <w:sz w:val="23"/>
                <w:szCs w:val="23"/>
              </w:rPr>
              <w:t>I wrote this code to delete an item from a linked list. I checked it and it works, but I want to know if the logic could be written simpler or clearer.</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proofErr w:type="spellStart"/>
            <w:r>
              <w:rPr>
                <w:rStyle w:val="kwd"/>
                <w:rFonts w:ascii="Consolas" w:hAnsi="Consolas"/>
                <w:color w:val="101094"/>
                <w:bdr w:val="none" w:sz="0" w:space="0" w:color="auto" w:frame="1"/>
                <w:shd w:val="clear" w:color="auto" w:fill="EFF0F1"/>
              </w:rPr>
              <w:t>typedef</w:t>
            </w:r>
            <w:proofErr w:type="spellEnd"/>
            <w:r>
              <w:rPr>
                <w:rStyle w:val="pln"/>
                <w:rFonts w:ascii="Consolas" w:hAnsi="Consolas"/>
                <w:color w:val="303336"/>
                <w:bdr w:val="none" w:sz="0" w:space="0" w:color="auto" w:frame="1"/>
                <w:shd w:val="clear" w:color="auto" w:fill="EFF0F1"/>
              </w:rPr>
              <w:t xml:space="preserve"> </w:t>
            </w:r>
            <w:proofErr w:type="spellStart"/>
            <w:r>
              <w:rPr>
                <w:rStyle w:val="kwd"/>
                <w:rFonts w:ascii="Consolas" w:hAnsi="Consolas"/>
                <w:color w:val="101094"/>
                <w:bdr w:val="none" w:sz="0" w:space="0" w:color="auto" w:frame="1"/>
                <w:shd w:val="clear" w:color="auto" w:fill="EFF0F1"/>
              </w:rPr>
              <w:t>struct</w:t>
            </w:r>
            <w:proofErr w:type="spellEnd"/>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linked_list</w:t>
            </w:r>
            <w:proofErr w:type="spellEnd"/>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int</w:t>
            </w:r>
            <w:proofErr w:type="spellEnd"/>
            <w:r>
              <w:rPr>
                <w:rStyle w:val="pln"/>
                <w:rFonts w:ascii="Consolas" w:hAnsi="Consolas"/>
                <w:color w:val="303336"/>
                <w:bdr w:val="none" w:sz="0" w:space="0" w:color="auto" w:frame="1"/>
                <w:shd w:val="clear" w:color="auto" w:fill="EFF0F1"/>
              </w:rPr>
              <w:t xml:space="preserve"> value</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kwd"/>
                <w:rFonts w:ascii="Consolas" w:hAnsi="Consolas"/>
                <w:color w:val="101094"/>
                <w:bdr w:val="none" w:sz="0" w:space="0" w:color="auto" w:frame="1"/>
                <w:shd w:val="clear" w:color="auto" w:fill="EFF0F1"/>
              </w:rPr>
              <w:t>struct</w:t>
            </w:r>
            <w:proofErr w:type="spellEnd"/>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linked_list</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next</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linked</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proofErr w:type="spellStart"/>
            <w:r>
              <w:rPr>
                <w:rStyle w:val="typ"/>
                <w:rFonts w:ascii="Consolas" w:hAnsi="Consolas"/>
                <w:color w:val="2B91AF"/>
                <w:bdr w:val="none" w:sz="0" w:space="0" w:color="auto" w:frame="1"/>
                <w:shd w:val="clear" w:color="auto" w:fill="EFF0F1"/>
              </w:rPr>
              <w:t>int</w:t>
            </w:r>
            <w:proofErr w:type="spellEnd"/>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deleteSpecificItem</w:t>
            </w:r>
            <w:proofErr w:type="spell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linked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head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int</w:t>
            </w:r>
            <w:proofErr w:type="spellEnd"/>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val</w:t>
            </w:r>
            <w:proofErr w:type="spellEnd"/>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if</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head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head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return</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1</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linked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tmp</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head</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int</w:t>
            </w:r>
            <w:proofErr w:type="spellEnd"/>
            <w:r>
              <w:rPr>
                <w:rStyle w:val="pln"/>
                <w:rFonts w:ascii="Consolas" w:hAnsi="Consolas"/>
                <w:color w:val="303336"/>
                <w:bdr w:val="none" w:sz="0" w:space="0" w:color="auto" w:frame="1"/>
                <w:shd w:val="clear" w:color="auto" w:fill="EFF0F1"/>
              </w:rPr>
              <w:t xml:space="preserve"> ret</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linked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listToDel</w:t>
            </w:r>
            <w:proofErr w:type="spellEnd"/>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if</w:t>
            </w:r>
            <w:r>
              <w:rPr>
                <w:rStyle w:val="pun"/>
                <w:rFonts w:ascii="Consolas" w:hAnsi="Consolas"/>
                <w:color w:val="303336"/>
                <w:bdr w:val="none" w:sz="0" w:space="0" w:color="auto" w:frame="1"/>
                <w:shd w:val="clear" w:color="auto" w:fill="EFF0F1"/>
              </w:rPr>
              <w:t>(</w:t>
            </w:r>
            <w:proofErr w:type="spellStart"/>
            <w:r>
              <w:rPr>
                <w:rStyle w:val="pln"/>
                <w:rFonts w:ascii="Consolas" w:hAnsi="Consolas"/>
                <w:color w:val="303336"/>
                <w:bdr w:val="none" w:sz="0" w:space="0" w:color="auto" w:frame="1"/>
                <w:shd w:val="clear" w:color="auto" w:fill="EFF0F1"/>
              </w:rPr>
              <w:t>tmp</w:t>
            </w:r>
            <w:proofErr w:type="spellEnd"/>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 xml:space="preserve">value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val</w:t>
            </w:r>
            <w:proofErr w:type="spellEnd"/>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head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head</w:t>
            </w:r>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next</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ret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tmp</w:t>
            </w:r>
            <w:proofErr w:type="spellEnd"/>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value</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free</w:t>
            </w:r>
            <w:r>
              <w:rPr>
                <w:rStyle w:val="pun"/>
                <w:rFonts w:ascii="Consolas" w:hAnsi="Consolas"/>
                <w:color w:val="303336"/>
                <w:bdr w:val="none" w:sz="0" w:space="0" w:color="auto" w:frame="1"/>
                <w:shd w:val="clear" w:color="auto" w:fill="EFF0F1"/>
              </w:rPr>
              <w:t>(</w:t>
            </w:r>
            <w:proofErr w:type="spellStart"/>
            <w:r>
              <w:rPr>
                <w:rStyle w:val="pln"/>
                <w:rFonts w:ascii="Consolas" w:hAnsi="Consolas"/>
                <w:color w:val="303336"/>
                <w:bdr w:val="none" w:sz="0" w:space="0" w:color="auto" w:frame="1"/>
                <w:shd w:val="clear" w:color="auto" w:fill="EFF0F1"/>
              </w:rPr>
              <w:t>tmp</w:t>
            </w:r>
            <w:proofErr w:type="spellEnd"/>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return</w:t>
            </w:r>
            <w:r>
              <w:rPr>
                <w:rStyle w:val="pln"/>
                <w:rFonts w:ascii="Consolas" w:hAnsi="Consolas"/>
                <w:color w:val="303336"/>
                <w:bdr w:val="none" w:sz="0" w:space="0" w:color="auto" w:frame="1"/>
                <w:shd w:val="clear" w:color="auto" w:fill="EFF0F1"/>
              </w:rPr>
              <w:t xml:space="preserve"> ret</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while</w:t>
            </w:r>
            <w:r>
              <w:rPr>
                <w:rStyle w:val="pun"/>
                <w:rFonts w:ascii="Consolas" w:hAnsi="Consolas"/>
                <w:color w:val="303336"/>
                <w:bdr w:val="none" w:sz="0" w:space="0" w:color="auto" w:frame="1"/>
                <w:shd w:val="clear" w:color="auto" w:fill="EFF0F1"/>
              </w:rPr>
              <w:t>(</w:t>
            </w:r>
            <w:proofErr w:type="spellStart"/>
            <w:r>
              <w:rPr>
                <w:rStyle w:val="pln"/>
                <w:rFonts w:ascii="Consolas" w:hAnsi="Consolas"/>
                <w:color w:val="303336"/>
                <w:bdr w:val="none" w:sz="0" w:space="0" w:color="auto" w:frame="1"/>
                <w:shd w:val="clear" w:color="auto" w:fill="EFF0F1"/>
              </w:rPr>
              <w:t>tmp</w:t>
            </w:r>
            <w:proofErr w:type="spellEnd"/>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 xml:space="preserve">next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NULL</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if</w:t>
            </w:r>
            <w:r>
              <w:rPr>
                <w:rStyle w:val="pun"/>
                <w:rFonts w:ascii="Consolas" w:hAnsi="Consolas"/>
                <w:color w:val="303336"/>
                <w:bdr w:val="none" w:sz="0" w:space="0" w:color="auto" w:frame="1"/>
                <w:shd w:val="clear" w:color="auto" w:fill="EFF0F1"/>
              </w:rPr>
              <w:t>(</w:t>
            </w:r>
            <w:proofErr w:type="spellStart"/>
            <w:r>
              <w:rPr>
                <w:rStyle w:val="pln"/>
                <w:rFonts w:ascii="Consolas" w:hAnsi="Consolas"/>
                <w:color w:val="303336"/>
                <w:bdr w:val="none" w:sz="0" w:space="0" w:color="auto" w:frame="1"/>
                <w:shd w:val="clear" w:color="auto" w:fill="EFF0F1"/>
              </w:rPr>
              <w:t>tmp</w:t>
            </w:r>
            <w:proofErr w:type="spellEnd"/>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next</w:t>
            </w:r>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 xml:space="preserve">value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val</w:t>
            </w:r>
            <w:proofErr w:type="spellEnd"/>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listToDel</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tmp</w:t>
            </w:r>
            <w:proofErr w:type="spellEnd"/>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next</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tmp</w:t>
            </w:r>
            <w:proofErr w:type="spellEnd"/>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 xml:space="preserve">next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tmp</w:t>
            </w:r>
            <w:proofErr w:type="spellEnd"/>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next</w:t>
            </w:r>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next</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ret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listToDel</w:t>
            </w:r>
            <w:proofErr w:type="spellEnd"/>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value</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free</w:t>
            </w:r>
            <w:r>
              <w:rPr>
                <w:rStyle w:val="pun"/>
                <w:rFonts w:ascii="Consolas" w:hAnsi="Consolas"/>
                <w:color w:val="303336"/>
                <w:bdr w:val="none" w:sz="0" w:space="0" w:color="auto" w:frame="1"/>
                <w:shd w:val="clear" w:color="auto" w:fill="EFF0F1"/>
              </w:rPr>
              <w:t>(</w:t>
            </w:r>
            <w:proofErr w:type="spellStart"/>
            <w:r>
              <w:rPr>
                <w:rStyle w:val="pln"/>
                <w:rFonts w:ascii="Consolas" w:hAnsi="Consolas"/>
                <w:color w:val="303336"/>
                <w:bdr w:val="none" w:sz="0" w:space="0" w:color="auto" w:frame="1"/>
                <w:shd w:val="clear" w:color="auto" w:fill="EFF0F1"/>
              </w:rPr>
              <w:t>listToDel</w:t>
            </w:r>
            <w:proofErr w:type="spellEnd"/>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return</w:t>
            </w:r>
            <w:r>
              <w:rPr>
                <w:rStyle w:val="pln"/>
                <w:rFonts w:ascii="Consolas" w:hAnsi="Consolas"/>
                <w:color w:val="303336"/>
                <w:bdr w:val="none" w:sz="0" w:space="0" w:color="auto" w:frame="1"/>
                <w:shd w:val="clear" w:color="auto" w:fill="EFF0F1"/>
              </w:rPr>
              <w:t xml:space="preserve"> ret</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lastRenderedPageBreak/>
              <w:t xml:space="preserve">    </w:t>
            </w:r>
            <w:proofErr w:type="spellStart"/>
            <w:r>
              <w:rPr>
                <w:rStyle w:val="pln"/>
                <w:rFonts w:ascii="Consolas" w:hAnsi="Consolas"/>
                <w:color w:val="303336"/>
                <w:bdr w:val="none" w:sz="0" w:space="0" w:color="auto" w:frame="1"/>
                <w:shd w:val="clear" w:color="auto" w:fill="EFF0F1"/>
              </w:rPr>
              <w:t>tmp</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tmp</w:t>
            </w:r>
            <w:proofErr w:type="spellEnd"/>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next</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return</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1</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0D4623" w:rsidRDefault="000D4623" w:rsidP="000D4623">
            <w:pPr>
              <w:pStyle w:val="NormalWeb"/>
              <w:spacing w:before="0" w:beforeAutospacing="0" w:after="0" w:afterAutospacing="0"/>
              <w:rPr>
                <w:sz w:val="23"/>
                <w:szCs w:val="23"/>
              </w:rPr>
            </w:pPr>
            <w:r>
              <w:rPr>
                <w:sz w:val="23"/>
                <w:szCs w:val="23"/>
              </w:rPr>
              <w:t>When checking if a pointer is</w:t>
            </w:r>
            <w:r>
              <w:rPr>
                <w:rStyle w:val="apple-converted-space"/>
                <w:sz w:val="23"/>
                <w:szCs w:val="23"/>
              </w:rPr>
              <w:t> </w:t>
            </w:r>
            <w:r>
              <w:rPr>
                <w:rStyle w:val="HTMLCode"/>
                <w:rFonts w:ascii="Consolas" w:hAnsi="Consolas"/>
                <w:bdr w:val="none" w:sz="0" w:space="0" w:color="auto" w:frame="1"/>
                <w:shd w:val="clear" w:color="auto" w:fill="EFF0F1"/>
              </w:rPr>
              <w:t>NULL</w:t>
            </w:r>
            <w:r>
              <w:rPr>
                <w:sz w:val="23"/>
                <w:szCs w:val="23"/>
              </w:rPr>
              <w:t xml:space="preserve">, I can use </w:t>
            </w:r>
            <w:proofErr w:type="gramStart"/>
            <w:r>
              <w:rPr>
                <w:sz w:val="23"/>
                <w:szCs w:val="23"/>
              </w:rPr>
              <w:t>either</w:t>
            </w:r>
            <w:r>
              <w:rPr>
                <w:rStyle w:val="apple-converted-space"/>
                <w:sz w:val="23"/>
                <w:szCs w:val="23"/>
              </w:rPr>
              <w:t> </w:t>
            </w:r>
            <w:r>
              <w:rPr>
                <w:rStyle w:val="HTMLCode"/>
                <w:rFonts w:ascii="Consolas" w:hAnsi="Consolas"/>
                <w:bdr w:val="none" w:sz="0" w:space="0" w:color="auto" w:frame="1"/>
                <w:shd w:val="clear" w:color="auto" w:fill="EFF0F1"/>
              </w:rPr>
              <w:t>!</w:t>
            </w:r>
            <w:proofErr w:type="gramEnd"/>
            <w:r>
              <w:rPr>
                <w:rStyle w:val="HTMLCode"/>
                <w:rFonts w:ascii="Consolas" w:hAnsi="Consolas"/>
                <w:bdr w:val="none" w:sz="0" w:space="0" w:color="auto" w:frame="1"/>
                <w:shd w:val="clear" w:color="auto" w:fill="EFF0F1"/>
              </w:rPr>
              <w:t>head</w:t>
            </w:r>
            <w:r>
              <w:rPr>
                <w:rStyle w:val="apple-converted-space"/>
                <w:sz w:val="23"/>
                <w:szCs w:val="23"/>
              </w:rPr>
              <w:t> </w:t>
            </w:r>
            <w:r>
              <w:rPr>
                <w:sz w:val="23"/>
                <w:szCs w:val="23"/>
              </w:rPr>
              <w:t>or</w:t>
            </w:r>
            <w:r>
              <w:rPr>
                <w:rStyle w:val="apple-converted-space"/>
                <w:sz w:val="23"/>
                <w:szCs w:val="23"/>
              </w:rPr>
              <w:t> </w:t>
            </w:r>
            <w:r>
              <w:rPr>
                <w:rStyle w:val="HTMLCode"/>
                <w:rFonts w:ascii="Consolas" w:hAnsi="Consolas"/>
                <w:bdr w:val="none" w:sz="0" w:space="0" w:color="auto" w:frame="1"/>
                <w:shd w:val="clear" w:color="auto" w:fill="EFF0F1"/>
              </w:rPr>
              <w:t>head != NULL</w:t>
            </w:r>
            <w:r>
              <w:rPr>
                <w:sz w:val="23"/>
                <w:szCs w:val="23"/>
              </w:rPr>
              <w:t>. What is preferred in companies?</w:t>
            </w:r>
          </w:p>
          <w:p w:rsidR="000D4623" w:rsidRDefault="000D4623">
            <w:pPr>
              <w:rPr>
                <w:sz w:val="20"/>
                <w:szCs w:val="20"/>
              </w:rPr>
            </w:pPr>
            <w:bookmarkStart w:id="0" w:name="_GoBack"/>
            <w:bookmarkEnd w:id="0"/>
          </w:p>
        </w:tc>
      </w:tr>
      <w:tr w:rsidR="000D4623" w:rsidTr="000D4623">
        <w:tc>
          <w:tcPr>
            <w:tcW w:w="0" w:type="auto"/>
            <w:tcBorders>
              <w:top w:val="nil"/>
              <w:left w:val="nil"/>
              <w:bottom w:val="nil"/>
              <w:right w:val="nil"/>
            </w:tcBorders>
            <w:tcMar>
              <w:top w:w="0" w:type="dxa"/>
              <w:left w:w="0" w:type="dxa"/>
              <w:bottom w:w="0" w:type="dxa"/>
              <w:right w:w="225" w:type="dxa"/>
            </w:tcMar>
            <w:hideMark/>
          </w:tcPr>
          <w:p w:rsidR="000D4623" w:rsidRDefault="000D4623">
            <w:pPr>
              <w:rPr>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238"/>
              <w:gridCol w:w="9662"/>
            </w:tblGrid>
            <w:tr w:rsidR="000D4623" w:rsidTr="000D4623">
              <w:tc>
                <w:tcPr>
                  <w:tcW w:w="225" w:type="dxa"/>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2"/>
                    <w:gridCol w:w="46"/>
                  </w:tblGrid>
                  <w:tr w:rsidR="000D4623">
                    <w:tc>
                      <w:tcPr>
                        <w:tcW w:w="0" w:type="auto"/>
                        <w:tcBorders>
                          <w:top w:val="nil"/>
                          <w:left w:val="nil"/>
                          <w:bottom w:val="nil"/>
                          <w:right w:val="nil"/>
                        </w:tcBorders>
                        <w:vAlign w:val="center"/>
                        <w:hideMark/>
                      </w:tcPr>
                      <w:p w:rsidR="000D4623" w:rsidRDefault="000D4623">
                        <w:pPr>
                          <w:rPr>
                            <w:sz w:val="20"/>
                            <w:szCs w:val="20"/>
                          </w:rPr>
                        </w:pPr>
                        <w:r>
                          <w:rPr>
                            <w:rStyle w:val="cool"/>
                            <w:color w:val="9199A1"/>
                            <w:sz w:val="20"/>
                            <w:szCs w:val="20"/>
                            <w:bdr w:val="none" w:sz="0" w:space="0" w:color="auto" w:frame="1"/>
                          </w:rPr>
                          <w:t>2</w:t>
                        </w:r>
                      </w:p>
                    </w:tc>
                    <w:tc>
                      <w:tcPr>
                        <w:tcW w:w="0" w:type="auto"/>
                        <w:tcBorders>
                          <w:top w:val="nil"/>
                          <w:left w:val="nil"/>
                          <w:bottom w:val="nil"/>
                          <w:right w:val="nil"/>
                        </w:tcBorders>
                        <w:vAlign w:val="center"/>
                        <w:hideMark/>
                      </w:tcPr>
                      <w:p w:rsidR="000D4623" w:rsidRDefault="000D4623">
                        <w:pPr>
                          <w:rPr>
                            <w:sz w:val="20"/>
                            <w:szCs w:val="20"/>
                          </w:rPr>
                        </w:pPr>
                        <w:r>
                          <w:rPr>
                            <w:sz w:val="20"/>
                            <w:szCs w:val="20"/>
                          </w:rPr>
                          <w:t> </w:t>
                        </w:r>
                      </w:p>
                    </w:tc>
                  </w:tr>
                </w:tbl>
                <w:p w:rsidR="000D4623" w:rsidRDefault="000D4623">
                  <w:pPr>
                    <w:rPr>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0D4623" w:rsidRDefault="000D4623" w:rsidP="000D4623">
                  <w:pPr>
                    <w:rPr>
                      <w:sz w:val="20"/>
                      <w:szCs w:val="20"/>
                    </w:rPr>
                  </w:pPr>
                  <w:r>
                    <w:rPr>
                      <w:rStyle w:val="comment-copy"/>
                      <w:sz w:val="20"/>
                      <w:szCs w:val="20"/>
                      <w:bdr w:val="none" w:sz="0" w:space="0" w:color="auto" w:frame="1"/>
                    </w:rPr>
                    <w:t>Problem: Your code does not compile. You're missing the definition of</w:t>
                  </w:r>
                  <w:r>
                    <w:rPr>
                      <w:rStyle w:val="apple-converted-space"/>
                      <w:sz w:val="20"/>
                      <w:szCs w:val="20"/>
                      <w:bdr w:val="none" w:sz="0" w:space="0" w:color="auto" w:frame="1"/>
                    </w:rPr>
                    <w:t> </w:t>
                  </w:r>
                  <w:r>
                    <w:rPr>
                      <w:rStyle w:val="HTMLCode"/>
                      <w:rFonts w:ascii="Consolas" w:eastAsiaTheme="minorHAnsi" w:hAnsi="Consolas"/>
                      <w:bdr w:val="none" w:sz="0" w:space="0" w:color="auto" w:frame="1"/>
                      <w:shd w:val="clear" w:color="auto" w:fill="EFF0F1"/>
                    </w:rPr>
                    <w:t>linked</w:t>
                  </w:r>
                  <w:r>
                    <w:rPr>
                      <w:rStyle w:val="apple-converted-space"/>
                      <w:sz w:val="20"/>
                      <w:szCs w:val="20"/>
                      <w:bdr w:val="none" w:sz="0" w:space="0" w:color="auto" w:frame="1"/>
                    </w:rPr>
                    <w:t> </w:t>
                  </w:r>
                  <w:r>
                    <w:rPr>
                      <w:rStyle w:val="comment-copy"/>
                      <w:sz w:val="20"/>
                      <w:szCs w:val="20"/>
                      <w:bdr w:val="none" w:sz="0" w:space="0" w:color="auto" w:frame="1"/>
                    </w:rPr>
                    <w:t>(which I suspect ought to be called</w:t>
                  </w:r>
                  <w:r>
                    <w:rPr>
                      <w:rStyle w:val="apple-converted-space"/>
                      <w:sz w:val="20"/>
                      <w:szCs w:val="20"/>
                      <w:bdr w:val="none" w:sz="0" w:space="0" w:color="auto" w:frame="1"/>
                    </w:rPr>
                    <w:t> </w:t>
                  </w:r>
                  <w:r>
                    <w:rPr>
                      <w:rStyle w:val="HTMLCode"/>
                      <w:rFonts w:ascii="Consolas" w:eastAsiaTheme="minorHAnsi" w:hAnsi="Consolas"/>
                      <w:bdr w:val="none" w:sz="0" w:space="0" w:color="auto" w:frame="1"/>
                      <w:shd w:val="clear" w:color="auto" w:fill="EFF0F1"/>
                    </w:rPr>
                    <w:t>node</w:t>
                  </w:r>
                  <w:r>
                    <w:rPr>
                      <w:rStyle w:val="apple-converted-space"/>
                      <w:sz w:val="20"/>
                      <w:szCs w:val="20"/>
                      <w:bdr w:val="none" w:sz="0" w:space="0" w:color="auto" w:frame="1"/>
                    </w:rPr>
                    <w:t> </w:t>
                  </w:r>
                  <w:proofErr w:type="spellStart"/>
                  <w:r>
                    <w:rPr>
                      <w:rStyle w:val="comment-copy"/>
                      <w:sz w:val="20"/>
                      <w:szCs w:val="20"/>
                      <w:bdr w:val="none" w:sz="0" w:space="0" w:color="auto" w:frame="1"/>
                    </w:rPr>
                    <w:t>istead</w:t>
                  </w:r>
                  <w:proofErr w:type="spellEnd"/>
                  <w:r>
                    <w:rPr>
                      <w:rStyle w:val="comment-copy"/>
                      <w:sz w:val="20"/>
                      <w:szCs w:val="20"/>
                      <w:bdr w:val="none" w:sz="0" w:space="0" w:color="auto" w:frame="1"/>
                    </w:rPr>
                    <w:t>)</w:t>
                  </w:r>
                  <w:r>
                    <w:rPr>
                      <w:rStyle w:val="apple-converted-space"/>
                      <w:sz w:val="20"/>
                      <w:szCs w:val="20"/>
                    </w:rPr>
                    <w:t> </w:t>
                  </w:r>
                  <w:r>
                    <w:rPr>
                      <w:sz w:val="20"/>
                      <w:szCs w:val="20"/>
                    </w:rPr>
                    <w:t>– </w:t>
                  </w:r>
                  <w:proofErr w:type="spellStart"/>
                  <w:r w:rsidR="004C5606">
                    <w:fldChar w:fldCharType="begin"/>
                  </w:r>
                  <w:r w:rsidR="004C5606">
                    <w:instrText xml:space="preserve"> HYPERLINK "http://codereview.stackexchange.com/users/11647/snowbody" \o "4,904 reputation" </w:instrText>
                  </w:r>
                  <w:r w:rsidR="004C5606">
                    <w:fldChar w:fldCharType="separate"/>
                  </w:r>
                  <w:r>
                    <w:rPr>
                      <w:rStyle w:val="Hyperlink"/>
                      <w:color w:val="33A6D6"/>
                      <w:sz w:val="20"/>
                      <w:szCs w:val="20"/>
                      <w:bdr w:val="none" w:sz="0" w:space="0" w:color="auto" w:frame="1"/>
                    </w:rPr>
                    <w:t>Snowbody</w:t>
                  </w:r>
                  <w:proofErr w:type="spellEnd"/>
                  <w:r w:rsidR="004C5606">
                    <w:rPr>
                      <w:rStyle w:val="Hyperlink"/>
                      <w:color w:val="33A6D6"/>
                      <w:sz w:val="20"/>
                      <w:szCs w:val="20"/>
                      <w:bdr w:val="none" w:sz="0" w:space="0" w:color="auto" w:frame="1"/>
                    </w:rPr>
                    <w:fldChar w:fldCharType="end"/>
                  </w:r>
                  <w:r>
                    <w:rPr>
                      <w:rStyle w:val="apple-converted-space"/>
                      <w:sz w:val="20"/>
                      <w:szCs w:val="20"/>
                    </w:rPr>
                    <w:t> </w:t>
                  </w:r>
                  <w:hyperlink r:id="rId7" w:anchor="comment150444_83659" w:history="1">
                    <w:r>
                      <w:rPr>
                        <w:rStyle w:val="relativetime-clean"/>
                        <w:color w:val="7E8B91"/>
                        <w:sz w:val="20"/>
                        <w:bdr w:val="none" w:sz="0" w:space="0" w:color="auto" w:frame="1"/>
                      </w:rPr>
                      <w:t>Mar 9 '15 at 15:37</w:t>
                    </w:r>
                  </w:hyperlink>
                </w:p>
              </w:tc>
            </w:tr>
          </w:tbl>
          <w:p w:rsidR="000D4623" w:rsidRDefault="000D4623" w:rsidP="000D4623">
            <w:pPr>
              <w:rPr>
                <w:sz w:val="20"/>
                <w:szCs w:val="20"/>
              </w:rPr>
            </w:pPr>
            <w:r>
              <w:rPr>
                <w:sz w:val="20"/>
                <w:szCs w:val="20"/>
              </w:rPr>
              <w:t>add a comment</w:t>
            </w:r>
          </w:p>
        </w:tc>
      </w:tr>
    </w:tbl>
    <w:p w:rsidR="000D4623" w:rsidRDefault="000D4623" w:rsidP="000D4623">
      <w:pPr>
        <w:pStyle w:val="Heading2"/>
        <w:shd w:val="clear" w:color="auto" w:fill="FFFFFF"/>
        <w:spacing w:before="0"/>
        <w:rPr>
          <w:rFonts w:ascii="Helvetica" w:hAnsi="Helvetica" w:cs="Helvetica"/>
          <w:b w:val="0"/>
          <w:bCs w:val="0"/>
          <w:color w:val="3B4045"/>
          <w:sz w:val="27"/>
          <w:szCs w:val="27"/>
        </w:rPr>
      </w:pPr>
      <w:bookmarkStart w:id="1" w:name="tab-top"/>
      <w:bookmarkEnd w:id="1"/>
      <w:r>
        <w:rPr>
          <w:rFonts w:ascii="Helvetica" w:hAnsi="Helvetica" w:cs="Helvetica"/>
          <w:b w:val="0"/>
          <w:bCs w:val="0"/>
          <w:color w:val="3B4045"/>
          <w:sz w:val="27"/>
          <w:szCs w:val="27"/>
        </w:rPr>
        <w:t>2 Answers</w:t>
      </w:r>
    </w:p>
    <w:p w:rsidR="000D4623" w:rsidRDefault="004C5606" w:rsidP="000D4623">
      <w:pPr>
        <w:shd w:val="clear" w:color="auto" w:fill="FFFFFF"/>
        <w:spacing w:line="254" w:lineRule="atLeast"/>
        <w:rPr>
          <w:rFonts w:ascii="Helvetica" w:hAnsi="Helvetica" w:cs="Helvetica"/>
          <w:color w:val="242729"/>
          <w:sz w:val="20"/>
          <w:szCs w:val="20"/>
        </w:rPr>
      </w:pPr>
      <w:hyperlink r:id="rId8" w:anchor="tab-top" w:tooltip="Answers with the latest activity first" w:history="1">
        <w:proofErr w:type="spellStart"/>
        <w:proofErr w:type="gramStart"/>
        <w:r w:rsidR="000D4623">
          <w:rPr>
            <w:rStyle w:val="Hyperlink"/>
            <w:rFonts w:ascii="Helvetica" w:hAnsi="Helvetica" w:cs="Helvetica"/>
            <w:color w:val="909EA8"/>
            <w:sz w:val="20"/>
            <w:szCs w:val="20"/>
            <w:bdr w:val="none" w:sz="0" w:space="0" w:color="auto" w:frame="1"/>
          </w:rPr>
          <w:t>active</w:t>
        </w:r>
        <w:proofErr w:type="gramEnd"/>
      </w:hyperlink>
      <w:hyperlink r:id="rId9" w:anchor="tab-top" w:tooltip="Answers in the order they were provided" w:history="1">
        <w:r w:rsidR="000D4623">
          <w:rPr>
            <w:rStyle w:val="Hyperlink"/>
            <w:rFonts w:ascii="Helvetica" w:hAnsi="Helvetica" w:cs="Helvetica"/>
            <w:color w:val="909EA8"/>
            <w:sz w:val="20"/>
            <w:szCs w:val="20"/>
            <w:bdr w:val="none" w:sz="0" w:space="0" w:color="auto" w:frame="1"/>
          </w:rPr>
          <w:t>oldest</w:t>
        </w:r>
      </w:hyperlink>
      <w:hyperlink r:id="rId10" w:anchor="tab-top" w:tooltip="Answers with the highest score first" w:history="1">
        <w:r w:rsidR="000D4623">
          <w:rPr>
            <w:rStyle w:val="Hyperlink"/>
            <w:rFonts w:ascii="Helvetica" w:hAnsi="Helvetica" w:cs="Helvetica"/>
            <w:b/>
            <w:bCs/>
            <w:color w:val="33A6D6"/>
            <w:sz w:val="20"/>
            <w:szCs w:val="20"/>
            <w:bdr w:val="none" w:sz="0" w:space="0" w:color="auto" w:frame="1"/>
          </w:rPr>
          <w:t>votes</w:t>
        </w:r>
        <w:proofErr w:type="spellEnd"/>
      </w:hyperlink>
    </w:p>
    <w:tbl>
      <w:tblPr>
        <w:tblW w:w="0" w:type="auto"/>
        <w:tblCellMar>
          <w:left w:w="0" w:type="dxa"/>
          <w:right w:w="0" w:type="dxa"/>
        </w:tblCellMar>
        <w:tblLook w:val="04A0" w:firstRow="1" w:lastRow="0" w:firstColumn="1" w:lastColumn="0" w:noHBand="0" w:noVBand="1"/>
      </w:tblPr>
      <w:tblGrid>
        <w:gridCol w:w="1040"/>
        <w:gridCol w:w="29"/>
        <w:gridCol w:w="8291"/>
      </w:tblGrid>
      <w:tr w:rsidR="000D4623" w:rsidTr="000D4623">
        <w:tc>
          <w:tcPr>
            <w:tcW w:w="0" w:type="auto"/>
            <w:tcBorders>
              <w:top w:val="nil"/>
              <w:left w:val="nil"/>
              <w:bottom w:val="nil"/>
              <w:right w:val="nil"/>
            </w:tcBorders>
            <w:tcMar>
              <w:top w:w="0" w:type="dxa"/>
              <w:left w:w="0" w:type="dxa"/>
              <w:bottom w:w="0" w:type="dxa"/>
              <w:right w:w="225" w:type="dxa"/>
            </w:tcMar>
            <w:hideMark/>
          </w:tcPr>
          <w:p w:rsidR="000D4623" w:rsidRDefault="000D4623" w:rsidP="000D4623">
            <w:pPr>
              <w:jc w:val="center"/>
              <w:rPr>
                <w:sz w:val="20"/>
                <w:szCs w:val="20"/>
              </w:rPr>
            </w:pPr>
            <w:bookmarkStart w:id="2" w:name="83677"/>
            <w:bookmarkEnd w:id="2"/>
            <w:r>
              <w:rPr>
                <w:sz w:val="20"/>
                <w:szCs w:val="20"/>
              </w:rPr>
              <w:t>up vote</w:t>
            </w:r>
            <w:r>
              <w:rPr>
                <w:rStyle w:val="vote-count-post"/>
                <w:color w:val="6A737C"/>
                <w:sz w:val="30"/>
                <w:szCs w:val="30"/>
                <w:bdr w:val="none" w:sz="0" w:space="0" w:color="auto" w:frame="1"/>
              </w:rPr>
              <w:t>6</w:t>
            </w:r>
            <w:r>
              <w:rPr>
                <w:sz w:val="20"/>
                <w:szCs w:val="20"/>
              </w:rPr>
              <w:t xml:space="preserve">down </w:t>
            </w:r>
            <w:proofErr w:type="spellStart"/>
            <w:r>
              <w:rPr>
                <w:sz w:val="20"/>
                <w:szCs w:val="20"/>
              </w:rPr>
              <w:t>vote</w:t>
            </w:r>
            <w:r>
              <w:rPr>
                <w:rStyle w:val="vote-accepted-on"/>
                <w:color w:val="6A737C"/>
                <w:sz w:val="2"/>
                <w:szCs w:val="2"/>
                <w:bdr w:val="none" w:sz="0" w:space="0" w:color="auto" w:frame="1"/>
              </w:rPr>
              <w:t>accepted</w:t>
            </w:r>
            <w:proofErr w:type="spellEnd"/>
          </w:p>
        </w:tc>
        <w:tc>
          <w:tcPr>
            <w:tcW w:w="0" w:type="auto"/>
            <w:gridSpan w:val="2"/>
            <w:tcBorders>
              <w:top w:val="nil"/>
              <w:left w:val="nil"/>
              <w:bottom w:val="nil"/>
              <w:right w:val="nil"/>
            </w:tcBorders>
            <w:hideMark/>
          </w:tcPr>
          <w:p w:rsidR="000D4623" w:rsidRDefault="000D4623" w:rsidP="000D4623">
            <w:pPr>
              <w:pStyle w:val="NormalWeb"/>
              <w:spacing w:before="0" w:beforeAutospacing="0" w:after="0" w:afterAutospacing="0"/>
              <w:rPr>
                <w:sz w:val="23"/>
                <w:szCs w:val="23"/>
              </w:rPr>
            </w:pPr>
            <w:r>
              <w:rPr>
                <w:sz w:val="23"/>
                <w:szCs w:val="23"/>
              </w:rPr>
              <w:t>Apart from the less-than-ideal variable and type names already mentioned you are doubling up on code just to check</w:t>
            </w:r>
            <w:r>
              <w:rPr>
                <w:rStyle w:val="apple-converted-space"/>
                <w:sz w:val="23"/>
                <w:szCs w:val="23"/>
              </w:rPr>
              <w:t> </w:t>
            </w:r>
            <w:r>
              <w:rPr>
                <w:rStyle w:val="HTMLCode"/>
                <w:rFonts w:ascii="Consolas" w:hAnsi="Consolas"/>
                <w:bdr w:val="none" w:sz="0" w:space="0" w:color="auto" w:frame="1"/>
                <w:shd w:val="clear" w:color="auto" w:fill="EFF0F1"/>
              </w:rPr>
              <w:t>head</w:t>
            </w:r>
            <w:r>
              <w:rPr>
                <w:rStyle w:val="apple-converted-space"/>
                <w:sz w:val="23"/>
                <w:szCs w:val="23"/>
              </w:rPr>
              <w:t> </w:t>
            </w:r>
            <w:r>
              <w:rPr>
                <w:sz w:val="23"/>
                <w:szCs w:val="23"/>
              </w:rPr>
              <w:t>first and then separately doing the same again for every other node. The only difference is that you need to modify head if the element to be removed is the first one. This can be condensed into a single loop:</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proofErr w:type="spellStart"/>
            <w:r>
              <w:rPr>
                <w:rStyle w:val="typ"/>
                <w:rFonts w:ascii="Consolas" w:hAnsi="Consolas"/>
                <w:color w:val="2B91AF"/>
                <w:bdr w:val="none" w:sz="0" w:space="0" w:color="auto" w:frame="1"/>
                <w:shd w:val="clear" w:color="auto" w:fill="EFF0F1"/>
              </w:rPr>
              <w:t>int</w:t>
            </w:r>
            <w:proofErr w:type="spellEnd"/>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deleteSpecificItem</w:t>
            </w:r>
            <w:proofErr w:type="spell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linked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head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int</w:t>
            </w:r>
            <w:proofErr w:type="spellEnd"/>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val</w:t>
            </w:r>
            <w:proofErr w:type="spellEnd"/>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if</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head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head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return</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1</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linked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tmp</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head</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linked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prev</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NULL</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while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roofErr w:type="spellStart"/>
            <w:r>
              <w:rPr>
                <w:rStyle w:val="pln"/>
                <w:rFonts w:ascii="Consolas" w:hAnsi="Consolas"/>
                <w:color w:val="303336"/>
                <w:bdr w:val="none" w:sz="0" w:space="0" w:color="auto" w:frame="1"/>
                <w:shd w:val="clear" w:color="auto" w:fill="EFF0F1"/>
              </w:rPr>
              <w:t>tmp</w:t>
            </w:r>
            <w:proofErr w:type="spellEnd"/>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 xml:space="preserve">value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val</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&amp;&amp;</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tmp</w:t>
            </w:r>
            <w:proofErr w:type="spellEnd"/>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 xml:space="preserve">next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NULL</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prev</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tmp</w:t>
            </w:r>
            <w:proofErr w:type="spellEnd"/>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temp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temp</w:t>
            </w:r>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next</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if</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roofErr w:type="spellStart"/>
            <w:r>
              <w:rPr>
                <w:rStyle w:val="pln"/>
                <w:rFonts w:ascii="Consolas" w:hAnsi="Consolas"/>
                <w:color w:val="303336"/>
                <w:bdr w:val="none" w:sz="0" w:space="0" w:color="auto" w:frame="1"/>
                <w:shd w:val="clear" w:color="auto" w:fill="EFF0F1"/>
              </w:rPr>
              <w:t>tmp</w:t>
            </w:r>
            <w:proofErr w:type="spellEnd"/>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 xml:space="preserve">value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val</w:t>
            </w:r>
            <w:proofErr w:type="spellEnd"/>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if</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roofErr w:type="spellStart"/>
            <w:r>
              <w:rPr>
                <w:rStyle w:val="pln"/>
                <w:rFonts w:ascii="Consolas" w:hAnsi="Consolas"/>
                <w:color w:val="303336"/>
                <w:bdr w:val="none" w:sz="0" w:space="0" w:color="auto" w:frame="1"/>
                <w:shd w:val="clear" w:color="auto" w:fill="EFF0F1"/>
              </w:rPr>
              <w:t>prev</w:t>
            </w:r>
            <w:proofErr w:type="spellEnd"/>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prev</w:t>
            </w:r>
            <w:proofErr w:type="spellEnd"/>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 xml:space="preserve">next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tmp</w:t>
            </w:r>
            <w:proofErr w:type="spellEnd"/>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next</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else</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head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tmp</w:t>
            </w:r>
            <w:proofErr w:type="spellEnd"/>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next</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free</w:t>
            </w:r>
            <w:r>
              <w:rPr>
                <w:rStyle w:val="pun"/>
                <w:rFonts w:ascii="Consolas" w:hAnsi="Consolas"/>
                <w:color w:val="303336"/>
                <w:bdr w:val="none" w:sz="0" w:space="0" w:color="auto" w:frame="1"/>
                <w:shd w:val="clear" w:color="auto" w:fill="EFF0F1"/>
              </w:rPr>
              <w:t>(</w:t>
            </w:r>
            <w:proofErr w:type="spellStart"/>
            <w:r>
              <w:rPr>
                <w:rStyle w:val="pln"/>
                <w:rFonts w:ascii="Consolas" w:hAnsi="Consolas"/>
                <w:color w:val="303336"/>
                <w:bdr w:val="none" w:sz="0" w:space="0" w:color="auto" w:frame="1"/>
                <w:shd w:val="clear" w:color="auto" w:fill="EFF0F1"/>
              </w:rPr>
              <w:t>tmp</w:t>
            </w:r>
            <w:proofErr w:type="spellEnd"/>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return</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val</w:t>
            </w:r>
            <w:proofErr w:type="spellEnd"/>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p>
          <w:p w:rsidR="000D4623" w:rsidRDefault="000D4623" w:rsidP="000D4623">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return</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1</w:t>
            </w:r>
            <w:r>
              <w:rPr>
                <w:rStyle w:val="pun"/>
                <w:rFonts w:ascii="Consolas" w:hAnsi="Consolas"/>
                <w:color w:val="303336"/>
                <w:bdr w:val="none" w:sz="0" w:space="0" w:color="auto" w:frame="1"/>
                <w:shd w:val="clear" w:color="auto" w:fill="EFF0F1"/>
              </w:rPr>
              <w:t>;</w:t>
            </w:r>
          </w:p>
          <w:p w:rsidR="000D4623" w:rsidRDefault="000D4623" w:rsidP="000D4623">
            <w:pPr>
              <w:pStyle w:val="HTMLPreformatted"/>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0D4623" w:rsidRDefault="000D4623" w:rsidP="000D4623">
            <w:pPr>
              <w:pStyle w:val="NormalWeb"/>
              <w:spacing w:before="0" w:beforeAutospacing="0" w:after="240" w:afterAutospacing="0"/>
              <w:rPr>
                <w:sz w:val="23"/>
                <w:szCs w:val="23"/>
              </w:rPr>
            </w:pPr>
            <w:r>
              <w:rPr>
                <w:sz w:val="23"/>
                <w:szCs w:val="23"/>
              </w:rPr>
              <w:t xml:space="preserve">The way this works is: First we try to find the node which should be removed and we also keep a pointer to the previous node. Once the loop finishes there are several cases to </w:t>
            </w:r>
            <w:r>
              <w:rPr>
                <w:sz w:val="23"/>
                <w:szCs w:val="23"/>
              </w:rPr>
              <w:lastRenderedPageBreak/>
              <w:t>check:</w:t>
            </w:r>
          </w:p>
          <w:p w:rsidR="000D4623" w:rsidRDefault="000D4623" w:rsidP="000D4623">
            <w:pPr>
              <w:numPr>
                <w:ilvl w:val="0"/>
                <w:numId w:val="2"/>
              </w:numPr>
              <w:spacing w:after="120" w:line="240" w:lineRule="auto"/>
              <w:ind w:left="450"/>
              <w:rPr>
                <w:sz w:val="23"/>
                <w:szCs w:val="23"/>
              </w:rPr>
            </w:pPr>
            <w:r>
              <w:rPr>
                <w:sz w:val="23"/>
                <w:szCs w:val="23"/>
              </w:rPr>
              <w:t>If the current value is not equal to the one we are looking then it's not in the list and we can return</w:t>
            </w:r>
          </w:p>
          <w:p w:rsidR="000D4623" w:rsidRDefault="000D4623" w:rsidP="000D4623">
            <w:pPr>
              <w:numPr>
                <w:ilvl w:val="0"/>
                <w:numId w:val="2"/>
              </w:numPr>
              <w:spacing w:after="0" w:line="240" w:lineRule="auto"/>
              <w:ind w:left="450"/>
              <w:rPr>
                <w:sz w:val="23"/>
                <w:szCs w:val="23"/>
              </w:rPr>
            </w:pPr>
            <w:r>
              <w:rPr>
                <w:sz w:val="23"/>
                <w:szCs w:val="23"/>
              </w:rPr>
              <w:t>If the current value is equal to the one we are looking for then</w:t>
            </w:r>
            <w:r>
              <w:rPr>
                <w:rStyle w:val="apple-converted-space"/>
                <w:sz w:val="23"/>
                <w:szCs w:val="23"/>
              </w:rPr>
              <w:t> </w:t>
            </w:r>
            <w:proofErr w:type="spellStart"/>
            <w:r>
              <w:rPr>
                <w:rStyle w:val="HTMLCode"/>
                <w:rFonts w:ascii="Consolas" w:eastAsiaTheme="minorHAnsi" w:hAnsi="Consolas"/>
                <w:bdr w:val="none" w:sz="0" w:space="0" w:color="auto" w:frame="1"/>
                <w:shd w:val="clear" w:color="auto" w:fill="EFF0F1"/>
              </w:rPr>
              <w:t>tmp</w:t>
            </w:r>
            <w:proofErr w:type="spellEnd"/>
            <w:r>
              <w:rPr>
                <w:rStyle w:val="apple-converted-space"/>
                <w:sz w:val="23"/>
                <w:szCs w:val="23"/>
              </w:rPr>
              <w:t> </w:t>
            </w:r>
            <w:r>
              <w:rPr>
                <w:sz w:val="23"/>
                <w:szCs w:val="23"/>
              </w:rPr>
              <w:t>points to the node which needs to be removed</w:t>
            </w:r>
          </w:p>
          <w:p w:rsidR="000D4623" w:rsidRDefault="000D4623" w:rsidP="000D4623">
            <w:pPr>
              <w:numPr>
                <w:ilvl w:val="1"/>
                <w:numId w:val="2"/>
              </w:numPr>
              <w:spacing w:after="0" w:line="240" w:lineRule="auto"/>
              <w:ind w:left="900"/>
              <w:rPr>
                <w:sz w:val="23"/>
                <w:szCs w:val="23"/>
              </w:rPr>
            </w:pPr>
            <w:r>
              <w:rPr>
                <w:sz w:val="23"/>
                <w:szCs w:val="23"/>
              </w:rPr>
              <w:t>If we have a valid</w:t>
            </w:r>
            <w:r>
              <w:rPr>
                <w:rStyle w:val="apple-converted-space"/>
                <w:sz w:val="23"/>
                <w:szCs w:val="23"/>
              </w:rPr>
              <w:t> </w:t>
            </w:r>
            <w:proofErr w:type="spellStart"/>
            <w:r>
              <w:rPr>
                <w:rStyle w:val="HTMLCode"/>
                <w:rFonts w:ascii="Consolas" w:eastAsiaTheme="minorHAnsi" w:hAnsi="Consolas"/>
                <w:bdr w:val="none" w:sz="0" w:space="0" w:color="auto" w:frame="1"/>
                <w:shd w:val="clear" w:color="auto" w:fill="EFF0F1"/>
              </w:rPr>
              <w:t>prev</w:t>
            </w:r>
            <w:proofErr w:type="spellEnd"/>
            <w:r>
              <w:rPr>
                <w:rStyle w:val="apple-converted-space"/>
                <w:sz w:val="23"/>
                <w:szCs w:val="23"/>
              </w:rPr>
              <w:t> </w:t>
            </w:r>
            <w:r>
              <w:rPr>
                <w:sz w:val="23"/>
                <w:szCs w:val="23"/>
              </w:rPr>
              <w:t>then rewire by skipping</w:t>
            </w:r>
            <w:r>
              <w:rPr>
                <w:rStyle w:val="apple-converted-space"/>
                <w:sz w:val="23"/>
                <w:szCs w:val="23"/>
              </w:rPr>
              <w:t> </w:t>
            </w:r>
            <w:proofErr w:type="spellStart"/>
            <w:r>
              <w:rPr>
                <w:rStyle w:val="HTMLCode"/>
                <w:rFonts w:ascii="Consolas" w:eastAsiaTheme="minorHAnsi" w:hAnsi="Consolas"/>
                <w:bdr w:val="none" w:sz="0" w:space="0" w:color="auto" w:frame="1"/>
                <w:shd w:val="clear" w:color="auto" w:fill="EFF0F1"/>
              </w:rPr>
              <w:t>tmp</w:t>
            </w:r>
            <w:proofErr w:type="spellEnd"/>
          </w:p>
          <w:p w:rsidR="000D4623" w:rsidRDefault="000D4623" w:rsidP="000D4623">
            <w:pPr>
              <w:numPr>
                <w:ilvl w:val="1"/>
                <w:numId w:val="2"/>
              </w:numPr>
              <w:spacing w:after="0" w:line="240" w:lineRule="auto"/>
              <w:ind w:left="900"/>
              <w:rPr>
                <w:sz w:val="23"/>
                <w:szCs w:val="23"/>
              </w:rPr>
            </w:pPr>
            <w:r>
              <w:rPr>
                <w:sz w:val="23"/>
                <w:szCs w:val="23"/>
              </w:rPr>
              <w:t>If we don't have a valid</w:t>
            </w:r>
            <w:r>
              <w:rPr>
                <w:rStyle w:val="apple-converted-space"/>
                <w:sz w:val="23"/>
                <w:szCs w:val="23"/>
              </w:rPr>
              <w:t> </w:t>
            </w:r>
            <w:proofErr w:type="spellStart"/>
            <w:r>
              <w:rPr>
                <w:rStyle w:val="HTMLCode"/>
                <w:rFonts w:ascii="Consolas" w:eastAsiaTheme="minorHAnsi" w:hAnsi="Consolas"/>
                <w:bdr w:val="none" w:sz="0" w:space="0" w:color="auto" w:frame="1"/>
                <w:shd w:val="clear" w:color="auto" w:fill="EFF0F1"/>
              </w:rPr>
              <w:t>prev</w:t>
            </w:r>
            <w:proofErr w:type="spellEnd"/>
            <w:r>
              <w:rPr>
                <w:rStyle w:val="apple-converted-space"/>
                <w:sz w:val="23"/>
                <w:szCs w:val="23"/>
              </w:rPr>
              <w:t> </w:t>
            </w:r>
            <w:r>
              <w:rPr>
                <w:sz w:val="23"/>
                <w:szCs w:val="23"/>
              </w:rPr>
              <w:t>then apparently</w:t>
            </w:r>
            <w:r>
              <w:rPr>
                <w:rStyle w:val="apple-converted-space"/>
                <w:sz w:val="23"/>
                <w:szCs w:val="23"/>
              </w:rPr>
              <w:t> </w:t>
            </w:r>
            <w:r>
              <w:rPr>
                <w:rStyle w:val="HTMLCode"/>
                <w:rFonts w:ascii="Consolas" w:eastAsiaTheme="minorHAnsi" w:hAnsi="Consolas"/>
                <w:bdr w:val="none" w:sz="0" w:space="0" w:color="auto" w:frame="1"/>
                <w:shd w:val="clear" w:color="auto" w:fill="EFF0F1"/>
              </w:rPr>
              <w:t>head</w:t>
            </w:r>
            <w:r>
              <w:rPr>
                <w:rStyle w:val="apple-converted-space"/>
                <w:sz w:val="23"/>
                <w:szCs w:val="23"/>
              </w:rPr>
              <w:t> </w:t>
            </w:r>
            <w:r>
              <w:rPr>
                <w:sz w:val="23"/>
                <w:szCs w:val="23"/>
              </w:rPr>
              <w:t>needs to be moved</w:t>
            </w:r>
          </w:p>
          <w:p w:rsidR="000D4623" w:rsidRDefault="000D4623" w:rsidP="000D4623">
            <w:pPr>
              <w:numPr>
                <w:ilvl w:val="1"/>
                <w:numId w:val="2"/>
              </w:numPr>
              <w:spacing w:after="120" w:line="240" w:lineRule="auto"/>
              <w:ind w:left="900"/>
              <w:rPr>
                <w:sz w:val="23"/>
                <w:szCs w:val="23"/>
              </w:rPr>
            </w:pPr>
            <w:r>
              <w:rPr>
                <w:sz w:val="23"/>
                <w:szCs w:val="23"/>
              </w:rPr>
              <w:t>Now the current node is unlinked and we can delete it</w:t>
            </w:r>
          </w:p>
          <w:p w:rsidR="000D4623" w:rsidRDefault="000D4623" w:rsidP="000D4623">
            <w:pPr>
              <w:numPr>
                <w:ilvl w:val="1"/>
                <w:numId w:val="2"/>
              </w:numPr>
              <w:spacing w:after="0" w:line="240" w:lineRule="auto"/>
              <w:ind w:left="900"/>
              <w:rPr>
                <w:sz w:val="23"/>
                <w:szCs w:val="23"/>
              </w:rPr>
            </w:pPr>
            <w:r>
              <w:rPr>
                <w:sz w:val="23"/>
                <w:szCs w:val="23"/>
              </w:rPr>
              <w:t>We can also return</w:t>
            </w:r>
            <w:r>
              <w:rPr>
                <w:rStyle w:val="apple-converted-space"/>
                <w:sz w:val="23"/>
                <w:szCs w:val="23"/>
              </w:rPr>
              <w:t> </w:t>
            </w:r>
            <w:proofErr w:type="spellStart"/>
            <w:proofErr w:type="gramStart"/>
            <w:r>
              <w:rPr>
                <w:rStyle w:val="HTMLCode"/>
                <w:rFonts w:ascii="Consolas" w:eastAsiaTheme="minorHAnsi" w:hAnsi="Consolas"/>
                <w:bdr w:val="none" w:sz="0" w:space="0" w:color="auto" w:frame="1"/>
                <w:shd w:val="clear" w:color="auto" w:fill="EFF0F1"/>
              </w:rPr>
              <w:t>val</w:t>
            </w:r>
            <w:proofErr w:type="spellEnd"/>
            <w:proofErr w:type="gramEnd"/>
            <w:r>
              <w:rPr>
                <w:rStyle w:val="apple-converted-space"/>
                <w:sz w:val="23"/>
                <w:szCs w:val="23"/>
              </w:rPr>
              <w:t> </w:t>
            </w:r>
            <w:r>
              <w:rPr>
                <w:sz w:val="23"/>
                <w:szCs w:val="23"/>
              </w:rPr>
              <w:t>instead of remembering the value of the current node because we know that they are equal.</w:t>
            </w:r>
          </w:p>
          <w:p w:rsidR="000D4623" w:rsidRDefault="000D4623" w:rsidP="000D4623">
            <w:pPr>
              <w:pStyle w:val="NormalWeb"/>
              <w:spacing w:before="0" w:beforeAutospacing="0" w:after="0" w:afterAutospacing="0"/>
              <w:rPr>
                <w:sz w:val="23"/>
                <w:szCs w:val="23"/>
              </w:rPr>
            </w:pPr>
            <w:proofErr w:type="gramStart"/>
            <w:r>
              <w:rPr>
                <w:sz w:val="23"/>
                <w:szCs w:val="23"/>
              </w:rPr>
              <w:t>Regarding</w:t>
            </w:r>
            <w:r>
              <w:rPr>
                <w:rStyle w:val="apple-converted-space"/>
                <w:sz w:val="23"/>
                <w:szCs w:val="23"/>
              </w:rPr>
              <w:t> </w:t>
            </w:r>
            <w:r>
              <w:rPr>
                <w:rStyle w:val="HTMLCode"/>
                <w:rFonts w:ascii="Consolas" w:hAnsi="Consolas"/>
                <w:bdr w:val="none" w:sz="0" w:space="0" w:color="auto" w:frame="1"/>
                <w:shd w:val="clear" w:color="auto" w:fill="EFF0F1"/>
              </w:rPr>
              <w:t>!</w:t>
            </w:r>
            <w:proofErr w:type="gramEnd"/>
            <w:r>
              <w:rPr>
                <w:rStyle w:val="HTMLCode"/>
                <w:rFonts w:ascii="Consolas" w:hAnsi="Consolas"/>
                <w:bdr w:val="none" w:sz="0" w:space="0" w:color="auto" w:frame="1"/>
                <w:shd w:val="clear" w:color="auto" w:fill="EFF0F1"/>
              </w:rPr>
              <w:t>head</w:t>
            </w:r>
            <w:r>
              <w:rPr>
                <w:rStyle w:val="apple-converted-space"/>
                <w:sz w:val="23"/>
                <w:szCs w:val="23"/>
              </w:rPr>
              <w:t> </w:t>
            </w:r>
            <w:r>
              <w:rPr>
                <w:sz w:val="23"/>
                <w:szCs w:val="23"/>
              </w:rPr>
              <w:t>vs</w:t>
            </w:r>
            <w:r>
              <w:rPr>
                <w:rStyle w:val="apple-converted-space"/>
                <w:sz w:val="23"/>
                <w:szCs w:val="23"/>
              </w:rPr>
              <w:t> </w:t>
            </w:r>
            <w:r>
              <w:rPr>
                <w:rStyle w:val="HTMLCode"/>
                <w:rFonts w:ascii="Consolas" w:hAnsi="Consolas"/>
                <w:bdr w:val="none" w:sz="0" w:space="0" w:color="auto" w:frame="1"/>
                <w:shd w:val="clear" w:color="auto" w:fill="EFF0F1"/>
              </w:rPr>
              <w:t>head == NULL</w:t>
            </w:r>
            <w:r>
              <w:rPr>
                <w:sz w:val="23"/>
                <w:szCs w:val="23"/>
              </w:rPr>
              <w:t>: I tend to prefer</w:t>
            </w:r>
            <w:r>
              <w:rPr>
                <w:rStyle w:val="apple-converted-space"/>
                <w:sz w:val="23"/>
                <w:szCs w:val="23"/>
              </w:rPr>
              <w:t> </w:t>
            </w:r>
            <w:r>
              <w:rPr>
                <w:rStyle w:val="HTMLCode"/>
                <w:rFonts w:ascii="Consolas" w:hAnsi="Consolas"/>
                <w:bdr w:val="none" w:sz="0" w:space="0" w:color="auto" w:frame="1"/>
                <w:shd w:val="clear" w:color="auto" w:fill="EFF0F1"/>
              </w:rPr>
              <w:t>!head</w:t>
            </w:r>
            <w:r>
              <w:rPr>
                <w:rStyle w:val="apple-converted-space"/>
                <w:sz w:val="23"/>
                <w:szCs w:val="23"/>
              </w:rPr>
              <w:t> </w:t>
            </w:r>
            <w:r>
              <w:rPr>
                <w:sz w:val="23"/>
                <w:szCs w:val="23"/>
              </w:rPr>
              <w:t>if it's for simple pointer checks and</w:t>
            </w:r>
            <w:r>
              <w:rPr>
                <w:rStyle w:val="apple-converted-space"/>
                <w:sz w:val="23"/>
                <w:szCs w:val="23"/>
              </w:rPr>
              <w:t> </w:t>
            </w:r>
            <w:proofErr w:type="spellStart"/>
            <w:r>
              <w:rPr>
                <w:rStyle w:val="HTMLCode"/>
                <w:rFonts w:ascii="Consolas" w:hAnsi="Consolas"/>
                <w:bdr w:val="none" w:sz="0" w:space="0" w:color="auto" w:frame="1"/>
                <w:shd w:val="clear" w:color="auto" w:fill="EFF0F1"/>
              </w:rPr>
              <w:t>prev</w:t>
            </w:r>
            <w:proofErr w:type="spellEnd"/>
            <w:r>
              <w:rPr>
                <w:rStyle w:val="HTMLCode"/>
                <w:rFonts w:ascii="Consolas" w:hAnsi="Consolas"/>
                <w:bdr w:val="none" w:sz="0" w:space="0" w:color="auto" w:frame="1"/>
                <w:shd w:val="clear" w:color="auto" w:fill="EFF0F1"/>
              </w:rPr>
              <w:t>-&gt;next == NULL</w:t>
            </w:r>
            <w:r>
              <w:rPr>
                <w:rStyle w:val="apple-converted-space"/>
                <w:sz w:val="23"/>
                <w:szCs w:val="23"/>
              </w:rPr>
              <w:t> </w:t>
            </w:r>
            <w:r>
              <w:rPr>
                <w:sz w:val="23"/>
                <w:szCs w:val="23"/>
              </w:rPr>
              <w:t>when the expression is more complex. However some companies enforce the style</w:t>
            </w:r>
            <w:r>
              <w:rPr>
                <w:rStyle w:val="apple-converted-space"/>
                <w:sz w:val="23"/>
                <w:szCs w:val="23"/>
              </w:rPr>
              <w:t> </w:t>
            </w:r>
            <w:r>
              <w:rPr>
                <w:rStyle w:val="HTMLCode"/>
                <w:rFonts w:ascii="Consolas" w:hAnsi="Consolas"/>
                <w:bdr w:val="none" w:sz="0" w:space="0" w:color="auto" w:frame="1"/>
                <w:shd w:val="clear" w:color="auto" w:fill="EFF0F1"/>
              </w:rPr>
              <w:t>NULL == head</w:t>
            </w:r>
            <w:r>
              <w:rPr>
                <w:rStyle w:val="apple-converted-space"/>
                <w:sz w:val="23"/>
                <w:szCs w:val="23"/>
              </w:rPr>
              <w:t> </w:t>
            </w:r>
            <w:r>
              <w:rPr>
                <w:sz w:val="23"/>
                <w:szCs w:val="23"/>
              </w:rPr>
              <w:t>because a typo like typing</w:t>
            </w:r>
            <w:r>
              <w:rPr>
                <w:rStyle w:val="apple-converted-space"/>
                <w:sz w:val="23"/>
                <w:szCs w:val="23"/>
              </w:rPr>
              <w:t> </w:t>
            </w:r>
            <w:r>
              <w:rPr>
                <w:rStyle w:val="HTMLCode"/>
                <w:rFonts w:ascii="Consolas" w:hAnsi="Consolas"/>
                <w:bdr w:val="none" w:sz="0" w:space="0" w:color="auto" w:frame="1"/>
                <w:shd w:val="clear" w:color="auto" w:fill="EFF0F1"/>
              </w:rPr>
              <w:t>=</w:t>
            </w:r>
            <w:r>
              <w:rPr>
                <w:rStyle w:val="apple-converted-space"/>
                <w:sz w:val="23"/>
                <w:szCs w:val="23"/>
              </w:rPr>
              <w:t> </w:t>
            </w:r>
            <w:r>
              <w:rPr>
                <w:sz w:val="23"/>
                <w:szCs w:val="23"/>
              </w:rPr>
              <w:t>instead of</w:t>
            </w:r>
            <w:r>
              <w:rPr>
                <w:rStyle w:val="apple-converted-space"/>
                <w:sz w:val="23"/>
                <w:szCs w:val="23"/>
              </w:rPr>
              <w:t> </w:t>
            </w:r>
            <w:r>
              <w:rPr>
                <w:rStyle w:val="HTMLCode"/>
                <w:rFonts w:ascii="Consolas" w:hAnsi="Consolas"/>
                <w:bdr w:val="none" w:sz="0" w:space="0" w:color="auto" w:frame="1"/>
                <w:shd w:val="clear" w:color="auto" w:fill="EFF0F1"/>
              </w:rPr>
              <w:t>==</w:t>
            </w:r>
            <w:r>
              <w:rPr>
                <w:rStyle w:val="apple-converted-space"/>
                <w:sz w:val="23"/>
                <w:szCs w:val="23"/>
              </w:rPr>
              <w:t> </w:t>
            </w:r>
            <w:r>
              <w:rPr>
                <w:sz w:val="23"/>
                <w:szCs w:val="23"/>
              </w:rPr>
              <w:t>will yield in a compile error this way (you can't assign something to a constant) instead of an accidental assignment. I never managed to consistently do it that way (old habits die hard) and to be honest I've never run into a bug due to this (compilers these days spit out warnings for these kind of constructs).</w:t>
            </w:r>
          </w:p>
          <w:tbl>
            <w:tblPr>
              <w:tblW w:w="9900" w:type="dxa"/>
              <w:tblCellMar>
                <w:left w:w="0" w:type="dxa"/>
                <w:right w:w="0" w:type="dxa"/>
              </w:tblCellMar>
              <w:tblLook w:val="04A0" w:firstRow="1" w:lastRow="0" w:firstColumn="1" w:lastColumn="0" w:noHBand="0" w:noVBand="1"/>
            </w:tblPr>
            <w:tblGrid>
              <w:gridCol w:w="3900"/>
              <w:gridCol w:w="3000"/>
              <w:gridCol w:w="3000"/>
            </w:tblGrid>
            <w:tr w:rsidR="000D4623">
              <w:tc>
                <w:tcPr>
                  <w:tcW w:w="0" w:type="auto"/>
                  <w:tcBorders>
                    <w:top w:val="nil"/>
                    <w:left w:val="nil"/>
                    <w:bottom w:val="nil"/>
                    <w:right w:val="nil"/>
                  </w:tcBorders>
                  <w:hideMark/>
                </w:tcPr>
                <w:p w:rsidR="000D4623" w:rsidRDefault="004C5606" w:rsidP="000D4623">
                  <w:pPr>
                    <w:rPr>
                      <w:sz w:val="20"/>
                      <w:szCs w:val="20"/>
                    </w:rPr>
                  </w:pPr>
                  <w:hyperlink r:id="rId11" w:tooltip="short permalink to this answer" w:history="1">
                    <w:proofErr w:type="spellStart"/>
                    <w:r w:rsidR="000D4623">
                      <w:rPr>
                        <w:rStyle w:val="Hyperlink"/>
                        <w:color w:val="909EA8"/>
                        <w:sz w:val="20"/>
                        <w:szCs w:val="20"/>
                        <w:bdr w:val="none" w:sz="0" w:space="0" w:color="auto" w:frame="1"/>
                      </w:rPr>
                      <w:t>share</w:t>
                    </w:r>
                  </w:hyperlink>
                  <w:hyperlink r:id="rId12" w:history="1">
                    <w:r w:rsidR="000D4623">
                      <w:rPr>
                        <w:rStyle w:val="Hyperlink"/>
                        <w:color w:val="909EA8"/>
                        <w:sz w:val="20"/>
                        <w:szCs w:val="20"/>
                        <w:bdr w:val="none" w:sz="0" w:space="0" w:color="auto" w:frame="1"/>
                      </w:rPr>
                      <w:t>improve</w:t>
                    </w:r>
                    <w:proofErr w:type="spellEnd"/>
                    <w:r w:rsidR="000D4623">
                      <w:rPr>
                        <w:rStyle w:val="Hyperlink"/>
                        <w:color w:val="909EA8"/>
                        <w:sz w:val="20"/>
                        <w:szCs w:val="20"/>
                        <w:bdr w:val="none" w:sz="0" w:space="0" w:color="auto" w:frame="1"/>
                      </w:rPr>
                      <w:t xml:space="preserve"> this answer</w:t>
                    </w:r>
                  </w:hyperlink>
                </w:p>
              </w:tc>
              <w:tc>
                <w:tcPr>
                  <w:tcW w:w="3000" w:type="dxa"/>
                  <w:tcBorders>
                    <w:top w:val="nil"/>
                    <w:left w:val="nil"/>
                    <w:bottom w:val="nil"/>
                    <w:right w:val="nil"/>
                  </w:tcBorders>
                  <w:hideMark/>
                </w:tcPr>
                <w:p w:rsidR="000D4623" w:rsidRDefault="004C5606" w:rsidP="000D4623">
                  <w:pPr>
                    <w:rPr>
                      <w:color w:val="848D95"/>
                      <w:sz w:val="18"/>
                      <w:szCs w:val="18"/>
                    </w:rPr>
                  </w:pPr>
                  <w:hyperlink r:id="rId13" w:tooltip="show all edits to this post" w:history="1">
                    <w:r w:rsidR="000D4623">
                      <w:rPr>
                        <w:rStyle w:val="Hyperlink"/>
                        <w:color w:val="33A6D6"/>
                        <w:sz w:val="18"/>
                        <w:szCs w:val="18"/>
                        <w:bdr w:val="none" w:sz="0" w:space="0" w:color="auto" w:frame="1"/>
                      </w:rPr>
                      <w:t>edited</w:t>
                    </w:r>
                    <w:r w:rsidR="000D4623">
                      <w:rPr>
                        <w:rStyle w:val="apple-converted-space"/>
                        <w:color w:val="33A6D6"/>
                        <w:sz w:val="18"/>
                        <w:szCs w:val="18"/>
                        <w:bdr w:val="none" w:sz="0" w:space="0" w:color="auto" w:frame="1"/>
                      </w:rPr>
                      <w:t> </w:t>
                    </w:r>
                    <w:r w:rsidR="000D4623">
                      <w:rPr>
                        <w:rStyle w:val="relativetime"/>
                        <w:color w:val="33A6D6"/>
                        <w:sz w:val="18"/>
                        <w:szCs w:val="18"/>
                        <w:bdr w:val="none" w:sz="0" w:space="0" w:color="auto" w:frame="1"/>
                      </w:rPr>
                      <w:t>Mar 10 '15 at 2:01</w:t>
                    </w:r>
                  </w:hyperlink>
                </w:p>
              </w:tc>
              <w:tc>
                <w:tcPr>
                  <w:tcW w:w="3000" w:type="dxa"/>
                  <w:tcBorders>
                    <w:top w:val="nil"/>
                    <w:left w:val="nil"/>
                    <w:bottom w:val="nil"/>
                    <w:right w:val="nil"/>
                  </w:tcBorders>
                  <w:hideMark/>
                </w:tcPr>
                <w:p w:rsidR="000D4623" w:rsidRDefault="000D4623" w:rsidP="000D4623">
                  <w:pPr>
                    <w:rPr>
                      <w:color w:val="848D95"/>
                      <w:sz w:val="18"/>
                      <w:szCs w:val="18"/>
                    </w:rPr>
                  </w:pPr>
                  <w:r>
                    <w:rPr>
                      <w:color w:val="848D95"/>
                      <w:sz w:val="18"/>
                      <w:szCs w:val="18"/>
                    </w:rPr>
                    <w:t>answered</w:t>
                  </w:r>
                  <w:r>
                    <w:rPr>
                      <w:rStyle w:val="apple-converted-space"/>
                      <w:color w:val="848D95"/>
                      <w:sz w:val="18"/>
                      <w:szCs w:val="18"/>
                    </w:rPr>
                    <w:t> </w:t>
                  </w:r>
                  <w:r>
                    <w:rPr>
                      <w:rStyle w:val="relativetime"/>
                      <w:color w:val="848D95"/>
                      <w:sz w:val="18"/>
                      <w:szCs w:val="18"/>
                      <w:bdr w:val="none" w:sz="0" w:space="0" w:color="auto" w:frame="1"/>
                    </w:rPr>
                    <w:t>Mar 9 '15 at 19:13</w:t>
                  </w:r>
                </w:p>
                <w:p w:rsidR="000D4623" w:rsidRDefault="000D4623" w:rsidP="000D4623">
                  <w:pPr>
                    <w:rPr>
                      <w:rStyle w:val="Hyperlink"/>
                      <w:color w:val="33A6D6"/>
                      <w:sz w:val="20"/>
                      <w:szCs w:val="20"/>
                      <w:u w:val="none"/>
                      <w:bdr w:val="none" w:sz="0" w:space="0" w:color="auto" w:frame="1"/>
                    </w:rPr>
                  </w:pPr>
                  <w:r>
                    <w:rPr>
                      <w:color w:val="848D95"/>
                      <w:sz w:val="20"/>
                      <w:szCs w:val="20"/>
                    </w:rPr>
                    <w:fldChar w:fldCharType="begin"/>
                  </w:r>
                  <w:r>
                    <w:rPr>
                      <w:color w:val="848D95"/>
                      <w:sz w:val="20"/>
                      <w:szCs w:val="20"/>
                    </w:rPr>
                    <w:instrText xml:space="preserve"> HYPERLINK "http://codereview.stackexchange.com/users/30346/chriswue" </w:instrText>
                  </w:r>
                  <w:r>
                    <w:rPr>
                      <w:color w:val="848D95"/>
                      <w:sz w:val="20"/>
                      <w:szCs w:val="20"/>
                    </w:rPr>
                    <w:fldChar w:fldCharType="separate"/>
                  </w:r>
                </w:p>
                <w:p w:rsidR="000D4623" w:rsidRDefault="000D4623" w:rsidP="000D4623">
                  <w:r>
                    <w:rPr>
                      <w:noProof/>
                      <w:color w:val="33A6D6"/>
                      <w:sz w:val="20"/>
                      <w:szCs w:val="20"/>
                      <w:bdr w:val="none" w:sz="0" w:space="0" w:color="auto" w:frame="1"/>
                      <w:lang w:bidi="ar-SA"/>
                    </w:rPr>
                    <w:drawing>
                      <wp:inline distT="0" distB="0" distL="0" distR="0">
                        <wp:extent cx="304800" cy="304800"/>
                        <wp:effectExtent l="0" t="0" r="0" b="0"/>
                        <wp:docPr id="1" name="Picture 1" descr="https://www.gravatar.com/avatar/6a9768c145184d17e1c3839c067d7451?s=32&amp;d=identicon&amp;r=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ravatar.com/avatar/6a9768c145184d17e1c3839c067d7451?s=32&amp;d=identicon&amp;r=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D4623" w:rsidRDefault="000D4623" w:rsidP="000D4623">
                  <w:pPr>
                    <w:rPr>
                      <w:color w:val="848D95"/>
                      <w:sz w:val="20"/>
                      <w:szCs w:val="20"/>
                    </w:rPr>
                  </w:pPr>
                  <w:r>
                    <w:rPr>
                      <w:color w:val="848D95"/>
                      <w:sz w:val="20"/>
                      <w:szCs w:val="20"/>
                    </w:rPr>
                    <w:fldChar w:fldCharType="end"/>
                  </w:r>
                </w:p>
                <w:p w:rsidR="000D4623" w:rsidRDefault="004C5606" w:rsidP="000D4623">
                  <w:pPr>
                    <w:spacing w:line="255" w:lineRule="atLeast"/>
                    <w:rPr>
                      <w:color w:val="848D95"/>
                      <w:sz w:val="20"/>
                      <w:szCs w:val="20"/>
                    </w:rPr>
                  </w:pPr>
                  <w:hyperlink r:id="rId16" w:history="1">
                    <w:proofErr w:type="spellStart"/>
                    <w:r w:rsidR="000D4623">
                      <w:rPr>
                        <w:rStyle w:val="Hyperlink"/>
                        <w:color w:val="33A6D6"/>
                        <w:sz w:val="20"/>
                        <w:szCs w:val="20"/>
                        <w:bdr w:val="none" w:sz="0" w:space="0" w:color="auto" w:frame="1"/>
                      </w:rPr>
                      <w:t>ChrisWue</w:t>
                    </w:r>
                    <w:proofErr w:type="spellEnd"/>
                  </w:hyperlink>
                </w:p>
                <w:p w:rsidR="000D4623" w:rsidRDefault="000D4623" w:rsidP="000D4623">
                  <w:pPr>
                    <w:spacing w:line="255" w:lineRule="atLeast"/>
                    <w:rPr>
                      <w:color w:val="848D95"/>
                      <w:sz w:val="20"/>
                      <w:szCs w:val="20"/>
                    </w:rPr>
                  </w:pPr>
                  <w:r>
                    <w:rPr>
                      <w:rStyle w:val="reputation-score"/>
                      <w:b/>
                      <w:bCs/>
                      <w:color w:val="848D95"/>
                      <w:sz w:val="18"/>
                      <w:szCs w:val="18"/>
                      <w:bdr w:val="none" w:sz="0" w:space="0" w:color="auto" w:frame="1"/>
                    </w:rPr>
                    <w:t>17.5k</w:t>
                  </w:r>
                  <w:r>
                    <w:rPr>
                      <w:rStyle w:val="badgecount"/>
                      <w:color w:val="848D95"/>
                      <w:sz w:val="18"/>
                      <w:szCs w:val="18"/>
                      <w:bdr w:val="none" w:sz="0" w:space="0" w:color="auto" w:frame="1"/>
                    </w:rPr>
                    <w:t>32594</w:t>
                  </w:r>
                </w:p>
              </w:tc>
            </w:tr>
          </w:tbl>
          <w:p w:rsidR="000D4623" w:rsidRDefault="000D4623">
            <w:pPr>
              <w:rPr>
                <w:sz w:val="20"/>
                <w:szCs w:val="20"/>
              </w:rPr>
            </w:pPr>
          </w:p>
        </w:tc>
      </w:tr>
      <w:tr w:rsidR="000D4623" w:rsidTr="000D4623">
        <w:tc>
          <w:tcPr>
            <w:tcW w:w="0" w:type="auto"/>
            <w:tcBorders>
              <w:top w:val="nil"/>
              <w:left w:val="nil"/>
              <w:bottom w:val="nil"/>
              <w:right w:val="nil"/>
            </w:tcBorders>
            <w:tcMar>
              <w:top w:w="0" w:type="dxa"/>
              <w:left w:w="0" w:type="dxa"/>
              <w:bottom w:w="0" w:type="dxa"/>
              <w:right w:w="225" w:type="dxa"/>
            </w:tcMar>
            <w:hideMark/>
          </w:tcPr>
          <w:p w:rsidR="000D4623" w:rsidRDefault="000D4623">
            <w:pPr>
              <w:rPr>
                <w:sz w:val="20"/>
                <w:szCs w:val="20"/>
              </w:rPr>
            </w:pPr>
          </w:p>
        </w:tc>
        <w:tc>
          <w:tcPr>
            <w:tcW w:w="0" w:type="auto"/>
            <w:gridSpan w:val="2"/>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396"/>
              <w:gridCol w:w="9504"/>
            </w:tblGrid>
            <w:tr w:rsidR="000D4623" w:rsidTr="000D4623">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91"/>
                    <w:gridCol w:w="46"/>
                  </w:tblGrid>
                  <w:tr w:rsidR="000D4623">
                    <w:tc>
                      <w:tcPr>
                        <w:tcW w:w="0" w:type="auto"/>
                        <w:tcBorders>
                          <w:top w:val="nil"/>
                          <w:left w:val="nil"/>
                          <w:bottom w:val="nil"/>
                          <w:right w:val="nil"/>
                        </w:tcBorders>
                        <w:vAlign w:val="center"/>
                        <w:hideMark/>
                      </w:tcPr>
                      <w:p w:rsidR="000D4623" w:rsidRDefault="000D4623">
                        <w:pPr>
                          <w:rPr>
                            <w:sz w:val="20"/>
                            <w:szCs w:val="20"/>
                          </w:rPr>
                        </w:pPr>
                        <w:r>
                          <w:rPr>
                            <w:sz w:val="20"/>
                            <w:szCs w:val="20"/>
                          </w:rPr>
                          <w:t>  </w:t>
                        </w:r>
                      </w:p>
                    </w:tc>
                    <w:tc>
                      <w:tcPr>
                        <w:tcW w:w="0" w:type="auto"/>
                        <w:tcBorders>
                          <w:top w:val="nil"/>
                          <w:left w:val="nil"/>
                          <w:bottom w:val="nil"/>
                          <w:right w:val="nil"/>
                        </w:tcBorders>
                        <w:vAlign w:val="center"/>
                        <w:hideMark/>
                      </w:tcPr>
                      <w:p w:rsidR="000D4623" w:rsidRDefault="000D4623">
                        <w:pPr>
                          <w:rPr>
                            <w:sz w:val="20"/>
                            <w:szCs w:val="20"/>
                          </w:rPr>
                        </w:pPr>
                        <w:r>
                          <w:rPr>
                            <w:sz w:val="20"/>
                            <w:szCs w:val="20"/>
                          </w:rPr>
                          <w:t> </w:t>
                        </w:r>
                      </w:p>
                    </w:tc>
                  </w:tr>
                </w:tbl>
                <w:p w:rsidR="000D4623" w:rsidRDefault="000D4623">
                  <w:pPr>
                    <w:rPr>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0D4623" w:rsidRDefault="000D4623" w:rsidP="000D4623">
                  <w:pPr>
                    <w:rPr>
                      <w:sz w:val="20"/>
                      <w:szCs w:val="20"/>
                    </w:rPr>
                  </w:pPr>
                  <w:r>
                    <w:rPr>
                      <w:rStyle w:val="comment-copy"/>
                      <w:sz w:val="20"/>
                      <w:szCs w:val="20"/>
                      <w:bdr w:val="none" w:sz="0" w:space="0" w:color="auto" w:frame="1"/>
                    </w:rPr>
                    <w:t xml:space="preserve">Great answer! </w:t>
                  </w:r>
                  <w:proofErr w:type="gramStart"/>
                  <w:r>
                    <w:rPr>
                      <w:rStyle w:val="comment-copy"/>
                      <w:sz w:val="20"/>
                      <w:szCs w:val="20"/>
                      <w:bdr w:val="none" w:sz="0" w:space="0" w:color="auto" w:frame="1"/>
                    </w:rPr>
                    <w:t>thank</w:t>
                  </w:r>
                  <w:proofErr w:type="gramEnd"/>
                  <w:r>
                    <w:rPr>
                      <w:rStyle w:val="comment-copy"/>
                      <w:sz w:val="20"/>
                      <w:szCs w:val="20"/>
                      <w:bdr w:val="none" w:sz="0" w:space="0" w:color="auto" w:frame="1"/>
                    </w:rPr>
                    <w:t xml:space="preserve"> you very much!</w:t>
                  </w:r>
                  <w:r>
                    <w:rPr>
                      <w:rStyle w:val="apple-converted-space"/>
                      <w:sz w:val="20"/>
                      <w:szCs w:val="20"/>
                    </w:rPr>
                    <w:t> </w:t>
                  </w:r>
                  <w:r>
                    <w:rPr>
                      <w:sz w:val="20"/>
                      <w:szCs w:val="20"/>
                    </w:rPr>
                    <w:t>– </w:t>
                  </w:r>
                  <w:proofErr w:type="spellStart"/>
                  <w:r w:rsidR="004C5606">
                    <w:fldChar w:fldCharType="begin"/>
                  </w:r>
                  <w:r w:rsidR="004C5606">
                    <w:instrText xml:space="preserve"> HYPERLINK "http://codereview.stackexchange.com/users/67782/anton-p" \o "143 reputation" </w:instrText>
                  </w:r>
                  <w:r w:rsidR="004C5606">
                    <w:fldChar w:fldCharType="separate"/>
                  </w:r>
                  <w:r>
                    <w:rPr>
                      <w:rStyle w:val="Hyperlink"/>
                      <w:color w:val="33A6D6"/>
                      <w:sz w:val="20"/>
                      <w:szCs w:val="20"/>
                      <w:bdr w:val="none" w:sz="0" w:space="0" w:color="auto" w:frame="1"/>
                      <w:shd w:val="clear" w:color="auto" w:fill="EEEFF0"/>
                    </w:rPr>
                    <w:t>Anton.P</w:t>
                  </w:r>
                  <w:proofErr w:type="spellEnd"/>
                  <w:r w:rsidR="004C5606">
                    <w:rPr>
                      <w:rStyle w:val="Hyperlink"/>
                      <w:color w:val="33A6D6"/>
                      <w:sz w:val="20"/>
                      <w:szCs w:val="20"/>
                      <w:bdr w:val="none" w:sz="0" w:space="0" w:color="auto" w:frame="1"/>
                      <w:shd w:val="clear" w:color="auto" w:fill="EEEFF0"/>
                    </w:rPr>
                    <w:fldChar w:fldCharType="end"/>
                  </w:r>
                  <w:r>
                    <w:rPr>
                      <w:rStyle w:val="apple-converted-space"/>
                      <w:sz w:val="20"/>
                      <w:szCs w:val="20"/>
                    </w:rPr>
                    <w:t> </w:t>
                  </w:r>
                  <w:hyperlink r:id="rId17" w:anchor="comment150473_83677" w:history="1">
                    <w:r>
                      <w:rPr>
                        <w:rStyle w:val="relativetime-clean"/>
                        <w:color w:val="7E8B91"/>
                        <w:sz w:val="20"/>
                        <w:bdr w:val="none" w:sz="0" w:space="0" w:color="auto" w:frame="1"/>
                      </w:rPr>
                      <w:t>Mar 9 '15 at 19:31</w:t>
                    </w:r>
                  </w:hyperlink>
                </w:p>
              </w:tc>
            </w:tr>
          </w:tbl>
          <w:p w:rsidR="000D4623" w:rsidRDefault="000D4623" w:rsidP="000D4623">
            <w:pPr>
              <w:rPr>
                <w:sz w:val="20"/>
                <w:szCs w:val="20"/>
              </w:rPr>
            </w:pPr>
            <w:r>
              <w:rPr>
                <w:sz w:val="20"/>
                <w:szCs w:val="20"/>
              </w:rPr>
              <w:t>add a comment</w:t>
            </w:r>
          </w:p>
        </w:tc>
      </w:tr>
      <w:tr w:rsidR="000D4623" w:rsidTr="000D4623">
        <w:tc>
          <w:tcPr>
            <w:tcW w:w="0" w:type="auto"/>
            <w:gridSpan w:val="2"/>
            <w:tcBorders>
              <w:top w:val="nil"/>
              <w:left w:val="nil"/>
              <w:bottom w:val="nil"/>
              <w:right w:val="nil"/>
            </w:tcBorders>
            <w:tcMar>
              <w:top w:w="0" w:type="dxa"/>
              <w:left w:w="0" w:type="dxa"/>
              <w:bottom w:w="0" w:type="dxa"/>
              <w:right w:w="225" w:type="dxa"/>
            </w:tcMar>
            <w:hideMark/>
          </w:tcPr>
          <w:p w:rsidR="000D4623" w:rsidRDefault="000D4623">
            <w:pPr>
              <w:jc w:val="center"/>
              <w:rPr>
                <w:sz w:val="20"/>
                <w:szCs w:val="20"/>
              </w:rPr>
            </w:pPr>
            <w:bookmarkStart w:id="3" w:name="83660"/>
            <w:bookmarkEnd w:id="3"/>
            <w:r>
              <w:rPr>
                <w:sz w:val="20"/>
                <w:szCs w:val="20"/>
              </w:rPr>
              <w:t>up vote</w:t>
            </w:r>
            <w:r>
              <w:rPr>
                <w:rStyle w:val="vote-count-post"/>
                <w:color w:val="6A737C"/>
                <w:sz w:val="30"/>
                <w:szCs w:val="30"/>
                <w:bdr w:val="none" w:sz="0" w:space="0" w:color="auto" w:frame="1"/>
              </w:rPr>
              <w:t>5</w:t>
            </w:r>
            <w:r>
              <w:rPr>
                <w:sz w:val="20"/>
                <w:szCs w:val="20"/>
              </w:rPr>
              <w:t>down vote</w:t>
            </w:r>
          </w:p>
        </w:tc>
        <w:tc>
          <w:tcPr>
            <w:tcW w:w="0" w:type="auto"/>
            <w:tcBorders>
              <w:top w:val="nil"/>
              <w:left w:val="nil"/>
              <w:bottom w:val="nil"/>
              <w:right w:val="nil"/>
            </w:tcBorders>
            <w:hideMark/>
          </w:tcPr>
          <w:p w:rsidR="000D4623" w:rsidRDefault="000D4623" w:rsidP="000D4623">
            <w:pPr>
              <w:pStyle w:val="NormalWeb"/>
              <w:spacing w:before="0" w:beforeAutospacing="0" w:after="0" w:afterAutospacing="0"/>
              <w:rPr>
                <w:sz w:val="23"/>
                <w:szCs w:val="23"/>
              </w:rPr>
            </w:pPr>
            <w:r>
              <w:rPr>
                <w:sz w:val="23"/>
                <w:szCs w:val="23"/>
              </w:rPr>
              <w:t>My concerns are with the type name</w:t>
            </w:r>
            <w:r>
              <w:rPr>
                <w:rStyle w:val="apple-converted-space"/>
                <w:sz w:val="23"/>
                <w:szCs w:val="23"/>
              </w:rPr>
              <w:t> </w:t>
            </w:r>
            <w:r>
              <w:rPr>
                <w:rStyle w:val="HTMLCode"/>
                <w:rFonts w:ascii="Consolas" w:hAnsi="Consolas"/>
                <w:bdr w:val="none" w:sz="0" w:space="0" w:color="auto" w:frame="1"/>
                <w:shd w:val="clear" w:color="auto" w:fill="EFF0F1"/>
              </w:rPr>
              <w:t>linked</w:t>
            </w:r>
            <w:r>
              <w:rPr>
                <w:rStyle w:val="apple-converted-space"/>
                <w:sz w:val="23"/>
                <w:szCs w:val="23"/>
              </w:rPr>
              <w:t> </w:t>
            </w:r>
            <w:r>
              <w:rPr>
                <w:sz w:val="23"/>
                <w:szCs w:val="23"/>
              </w:rPr>
              <w:t>and the variable name</w:t>
            </w:r>
            <w:r>
              <w:rPr>
                <w:rStyle w:val="apple-converted-space"/>
                <w:sz w:val="23"/>
                <w:szCs w:val="23"/>
              </w:rPr>
              <w:t> </w:t>
            </w:r>
            <w:proofErr w:type="spellStart"/>
            <w:r>
              <w:rPr>
                <w:rStyle w:val="HTMLCode"/>
                <w:rFonts w:ascii="Consolas" w:hAnsi="Consolas"/>
                <w:bdr w:val="none" w:sz="0" w:space="0" w:color="auto" w:frame="1"/>
                <w:shd w:val="clear" w:color="auto" w:fill="EFF0F1"/>
              </w:rPr>
              <w:t>listToDel</w:t>
            </w:r>
            <w:proofErr w:type="spellEnd"/>
            <w:r>
              <w:rPr>
                <w:sz w:val="23"/>
                <w:szCs w:val="23"/>
              </w:rPr>
              <w:t>.</w:t>
            </w:r>
            <w:r>
              <w:rPr>
                <w:rStyle w:val="apple-converted-space"/>
                <w:sz w:val="23"/>
                <w:szCs w:val="23"/>
              </w:rPr>
              <w:t> </w:t>
            </w:r>
            <w:proofErr w:type="gramStart"/>
            <w:r>
              <w:rPr>
                <w:rStyle w:val="HTMLCode"/>
                <w:rFonts w:ascii="Consolas" w:hAnsi="Consolas"/>
                <w:bdr w:val="none" w:sz="0" w:space="0" w:color="auto" w:frame="1"/>
                <w:shd w:val="clear" w:color="auto" w:fill="EFF0F1"/>
              </w:rPr>
              <w:t>linked</w:t>
            </w:r>
            <w:proofErr w:type="gramEnd"/>
            <w:r>
              <w:rPr>
                <w:rStyle w:val="apple-converted-space"/>
                <w:sz w:val="23"/>
                <w:szCs w:val="23"/>
              </w:rPr>
              <w:t> </w:t>
            </w:r>
            <w:r>
              <w:rPr>
                <w:sz w:val="23"/>
                <w:szCs w:val="23"/>
              </w:rPr>
              <w:t>is really a node, not a handle to a linked list. Similarly,</w:t>
            </w:r>
            <w:r>
              <w:rPr>
                <w:rStyle w:val="apple-converted-space"/>
                <w:sz w:val="23"/>
                <w:szCs w:val="23"/>
              </w:rPr>
              <w:t> </w:t>
            </w:r>
            <w:proofErr w:type="spellStart"/>
            <w:r>
              <w:rPr>
                <w:rStyle w:val="HTMLCode"/>
                <w:rFonts w:ascii="Consolas" w:hAnsi="Consolas"/>
                <w:bdr w:val="none" w:sz="0" w:space="0" w:color="auto" w:frame="1"/>
                <w:shd w:val="clear" w:color="auto" w:fill="EFF0F1"/>
              </w:rPr>
              <w:t>listToDel</w:t>
            </w:r>
            <w:proofErr w:type="spellEnd"/>
            <w:r>
              <w:rPr>
                <w:rStyle w:val="apple-converted-space"/>
                <w:sz w:val="23"/>
                <w:szCs w:val="23"/>
              </w:rPr>
              <w:t> </w:t>
            </w:r>
            <w:r>
              <w:rPr>
                <w:sz w:val="23"/>
                <w:szCs w:val="23"/>
              </w:rPr>
              <w:t>is the node that's going to be deleted, not a list that's going to be deleted.</w:t>
            </w:r>
          </w:p>
          <w:p w:rsidR="000D4623" w:rsidRDefault="000D4623" w:rsidP="000D4623">
            <w:pPr>
              <w:pStyle w:val="NormalWeb"/>
              <w:spacing w:before="0" w:beforeAutospacing="0" w:after="0" w:afterAutospacing="0"/>
              <w:rPr>
                <w:sz w:val="23"/>
                <w:szCs w:val="23"/>
              </w:rPr>
            </w:pPr>
            <w:r>
              <w:rPr>
                <w:sz w:val="23"/>
                <w:szCs w:val="23"/>
              </w:rPr>
              <w:t>Also,</w:t>
            </w:r>
            <w:r>
              <w:rPr>
                <w:rStyle w:val="apple-converted-space"/>
                <w:sz w:val="23"/>
                <w:szCs w:val="23"/>
              </w:rPr>
              <w:t> </w:t>
            </w:r>
            <w:proofErr w:type="spellStart"/>
            <w:r>
              <w:rPr>
                <w:rStyle w:val="HTMLCode"/>
                <w:rFonts w:ascii="Consolas" w:hAnsi="Consolas"/>
                <w:bdr w:val="none" w:sz="0" w:space="0" w:color="auto" w:frame="1"/>
                <w:shd w:val="clear" w:color="auto" w:fill="EFF0F1"/>
              </w:rPr>
              <w:t>tmp</w:t>
            </w:r>
            <w:proofErr w:type="spellEnd"/>
            <w:r>
              <w:rPr>
                <w:rStyle w:val="apple-converted-space"/>
                <w:sz w:val="23"/>
                <w:szCs w:val="23"/>
              </w:rPr>
              <w:t> </w:t>
            </w:r>
            <w:r>
              <w:rPr>
                <w:sz w:val="23"/>
                <w:szCs w:val="23"/>
              </w:rPr>
              <w:t>is a very poor variable name; it gives no indication about what it's used for.</w:t>
            </w:r>
          </w:p>
          <w:p w:rsidR="000D4623" w:rsidRDefault="000D4623" w:rsidP="000D4623">
            <w:pPr>
              <w:pStyle w:val="NormalWeb"/>
              <w:spacing w:before="0" w:beforeAutospacing="0" w:after="0" w:afterAutospacing="0"/>
              <w:rPr>
                <w:sz w:val="23"/>
                <w:szCs w:val="23"/>
              </w:rPr>
            </w:pPr>
            <w:r>
              <w:rPr>
                <w:sz w:val="23"/>
                <w:szCs w:val="23"/>
              </w:rPr>
              <w:t>You also might be able to save some indirection by changing from using</w:t>
            </w:r>
            <w:r>
              <w:rPr>
                <w:rStyle w:val="apple-converted-space"/>
                <w:sz w:val="23"/>
                <w:szCs w:val="23"/>
              </w:rPr>
              <w:t> </w:t>
            </w:r>
            <w:proofErr w:type="spellStart"/>
            <w:r>
              <w:rPr>
                <w:rStyle w:val="HTMLCode"/>
                <w:rFonts w:ascii="Consolas" w:hAnsi="Consolas"/>
                <w:bdr w:val="none" w:sz="0" w:space="0" w:color="auto" w:frame="1"/>
                <w:shd w:val="clear" w:color="auto" w:fill="EFF0F1"/>
              </w:rPr>
              <w:t>tmp</w:t>
            </w:r>
            <w:proofErr w:type="spellEnd"/>
            <w:r>
              <w:rPr>
                <w:rStyle w:val="apple-converted-space"/>
                <w:sz w:val="23"/>
                <w:szCs w:val="23"/>
              </w:rPr>
              <w:t> </w:t>
            </w:r>
            <w:r>
              <w:rPr>
                <w:sz w:val="23"/>
                <w:szCs w:val="23"/>
              </w:rPr>
              <w:t>to using</w:t>
            </w:r>
            <w:r>
              <w:rPr>
                <w:rStyle w:val="apple-converted-space"/>
                <w:sz w:val="23"/>
                <w:szCs w:val="23"/>
              </w:rPr>
              <w:t> </w:t>
            </w:r>
            <w:proofErr w:type="spellStart"/>
            <w:r>
              <w:rPr>
                <w:rStyle w:val="HTMLCode"/>
                <w:rFonts w:ascii="Consolas" w:hAnsi="Consolas"/>
                <w:bdr w:val="none" w:sz="0" w:space="0" w:color="auto" w:frame="1"/>
                <w:shd w:val="clear" w:color="auto" w:fill="EFF0F1"/>
              </w:rPr>
              <w:t>curNode</w:t>
            </w:r>
            <w:r>
              <w:rPr>
                <w:sz w:val="23"/>
                <w:szCs w:val="23"/>
              </w:rPr>
              <w:t>and</w:t>
            </w:r>
            <w:proofErr w:type="spellEnd"/>
            <w:r>
              <w:rPr>
                <w:rStyle w:val="apple-converted-space"/>
                <w:sz w:val="23"/>
                <w:szCs w:val="23"/>
              </w:rPr>
              <w:t> </w:t>
            </w:r>
            <w:proofErr w:type="spellStart"/>
            <w:r>
              <w:rPr>
                <w:rStyle w:val="HTMLCode"/>
                <w:rFonts w:ascii="Consolas" w:hAnsi="Consolas"/>
                <w:bdr w:val="none" w:sz="0" w:space="0" w:color="auto" w:frame="1"/>
                <w:shd w:val="clear" w:color="auto" w:fill="EFF0F1"/>
              </w:rPr>
              <w:t>nextNode</w:t>
            </w:r>
            <w:proofErr w:type="spellEnd"/>
            <w:r>
              <w:rPr>
                <w:sz w:val="23"/>
                <w:szCs w:val="23"/>
              </w:rPr>
              <w:t>.</w:t>
            </w:r>
          </w:p>
        </w:tc>
      </w:tr>
    </w:tbl>
    <w:p w:rsidR="000D4623" w:rsidRDefault="000D4623"/>
    <w:p w:rsidR="0070525A" w:rsidRDefault="0070525A"/>
    <w:p w:rsidR="0070525A" w:rsidRDefault="0070525A"/>
    <w:p w:rsidR="0070525A" w:rsidRDefault="0070525A" w:rsidP="0070525A">
      <w:pPr>
        <w:pStyle w:val="Heading2"/>
        <w:pBdr>
          <w:bottom w:val="single" w:sz="12" w:space="0" w:color="auto"/>
        </w:pBdr>
        <w:shd w:val="clear" w:color="auto" w:fill="FFFFFF"/>
        <w:spacing w:before="0" w:after="480" w:line="600" w:lineRule="atLeast"/>
        <w:jc w:val="center"/>
        <w:rPr>
          <w:rFonts w:ascii="Open Sans" w:hAnsi="Open Sans"/>
          <w:color w:val="0088CC"/>
          <w:spacing w:val="-15"/>
          <w:sz w:val="41"/>
          <w:szCs w:val="41"/>
        </w:rPr>
      </w:pPr>
      <w:r>
        <w:rPr>
          <w:rFonts w:ascii="Open Sans" w:hAnsi="Open Sans"/>
          <w:color w:val="0088CC"/>
          <w:spacing w:val="-15"/>
          <w:sz w:val="41"/>
          <w:szCs w:val="41"/>
        </w:rPr>
        <w:lastRenderedPageBreak/>
        <w:t xml:space="preserve">Search </w:t>
      </w:r>
      <w:proofErr w:type="spellStart"/>
      <w:r>
        <w:rPr>
          <w:rFonts w:ascii="Open Sans" w:hAnsi="Open Sans"/>
          <w:color w:val="0088CC"/>
          <w:spacing w:val="-15"/>
          <w:sz w:val="41"/>
          <w:szCs w:val="41"/>
        </w:rPr>
        <w:t>Perticular</w:t>
      </w:r>
      <w:proofErr w:type="spellEnd"/>
      <w:r>
        <w:rPr>
          <w:rFonts w:ascii="Open Sans" w:hAnsi="Open Sans"/>
          <w:color w:val="0088CC"/>
          <w:spacing w:val="-15"/>
          <w:sz w:val="41"/>
          <w:szCs w:val="41"/>
        </w:rPr>
        <w:t xml:space="preserve"> </w:t>
      </w:r>
      <w:proofErr w:type="gramStart"/>
      <w:r>
        <w:rPr>
          <w:rFonts w:ascii="Open Sans" w:hAnsi="Open Sans"/>
          <w:color w:val="0088CC"/>
          <w:spacing w:val="-15"/>
          <w:sz w:val="41"/>
          <w:szCs w:val="41"/>
        </w:rPr>
        <w:t>Element :</w:t>
      </w:r>
      <w:proofErr w:type="gramEnd"/>
      <w:r>
        <w:rPr>
          <w:rFonts w:ascii="Open Sans" w:hAnsi="Open Sans"/>
          <w:color w:val="0088CC"/>
          <w:spacing w:val="-15"/>
          <w:sz w:val="41"/>
          <w:szCs w:val="41"/>
        </w:rPr>
        <w:t xml:space="preserve"> Singly Linked List</w:t>
      </w:r>
    </w:p>
    <w:p w:rsidR="0070525A" w:rsidRDefault="0070525A" w:rsidP="0070525A">
      <w:pPr>
        <w:shd w:val="clear" w:color="auto" w:fill="FFFFFF"/>
        <w:spacing w:line="330" w:lineRule="atLeast"/>
        <w:jc w:val="both"/>
        <w:rPr>
          <w:ins w:id="4" w:author="Unknown"/>
          <w:rFonts w:ascii="Open Sans" w:hAnsi="Open Sans"/>
          <w:color w:val="000000"/>
          <w:sz w:val="23"/>
          <w:szCs w:val="23"/>
        </w:rPr>
      </w:pPr>
      <w:ins w:id="5" w:author="Unknown">
        <w:r>
          <w:rPr>
            <w:rFonts w:ascii="Open Sans" w:hAnsi="Open Sans"/>
            <w:color w:val="000000"/>
            <w:sz w:val="23"/>
            <w:szCs w:val="23"/>
          </w:rPr>
          <w:br w:type="textWrapping" w:clear="all"/>
        </w:r>
      </w:ins>
    </w:p>
    <w:p w:rsidR="0070525A" w:rsidRDefault="0070525A" w:rsidP="0070525A">
      <w:pPr>
        <w:pStyle w:val="NormalWeb"/>
        <w:shd w:val="clear" w:color="auto" w:fill="FFFFFF"/>
        <w:spacing w:before="150" w:beforeAutospacing="0" w:after="150" w:afterAutospacing="0" w:line="360" w:lineRule="atLeast"/>
        <w:jc w:val="both"/>
        <w:rPr>
          <w:ins w:id="6" w:author="Unknown"/>
          <w:rFonts w:ascii="Open Sans" w:hAnsi="Open Sans"/>
          <w:color w:val="000000"/>
          <w:sz w:val="23"/>
          <w:szCs w:val="23"/>
        </w:rPr>
      </w:pPr>
      <w:ins w:id="7" w:author="Unknown">
        <w:r>
          <w:rPr>
            <w:rStyle w:val="Strong"/>
            <w:rFonts w:ascii="Open Sans" w:hAnsi="Open Sans"/>
            <w:color w:val="000000"/>
            <w:sz w:val="23"/>
            <w:szCs w:val="23"/>
          </w:rPr>
          <w:t>Searching and Traversing for Data in Singly Linked List</w:t>
        </w:r>
        <w:r>
          <w:rPr>
            <w:rFonts w:ascii="Open Sans" w:hAnsi="Open Sans"/>
            <w:color w:val="000000"/>
            <w:sz w:val="23"/>
            <w:szCs w:val="23"/>
          </w:rPr>
          <w:br/>
        </w:r>
        <w:r>
          <w:rPr>
            <w:rStyle w:val="Strong"/>
            <w:rFonts w:ascii="Open Sans" w:hAnsi="Open Sans"/>
            <w:color w:val="000000"/>
            <w:sz w:val="23"/>
            <w:szCs w:val="23"/>
            <w:u w:val="single"/>
          </w:rPr>
          <w:t xml:space="preserve">Way </w:t>
        </w:r>
        <w:proofErr w:type="gramStart"/>
        <w:r>
          <w:rPr>
            <w:rStyle w:val="Strong"/>
            <w:rFonts w:ascii="Open Sans" w:hAnsi="Open Sans"/>
            <w:color w:val="000000"/>
            <w:sz w:val="23"/>
            <w:szCs w:val="23"/>
            <w:u w:val="single"/>
          </w:rPr>
          <w:t>1 :</w:t>
        </w:r>
        <w:proofErr w:type="gramEnd"/>
        <w:r>
          <w:rPr>
            <w:rStyle w:val="Strong"/>
            <w:rFonts w:ascii="Open Sans" w:hAnsi="Open Sans"/>
            <w:color w:val="000000"/>
            <w:sz w:val="23"/>
            <w:szCs w:val="23"/>
            <w:u w:val="single"/>
          </w:rPr>
          <w:t xml:space="preserve"> This Function only tells that whether data is present or not</w:t>
        </w:r>
      </w:ins>
    </w:p>
    <w:p w:rsidR="0070525A" w:rsidRDefault="0070525A" w:rsidP="0070525A">
      <w:pPr>
        <w:numPr>
          <w:ilvl w:val="0"/>
          <w:numId w:val="3"/>
        </w:numPr>
        <w:shd w:val="clear" w:color="auto" w:fill="FFFFFF"/>
        <w:spacing w:before="100" w:beforeAutospacing="1" w:after="100" w:afterAutospacing="1" w:line="360" w:lineRule="atLeast"/>
        <w:jc w:val="both"/>
        <w:rPr>
          <w:ins w:id="8" w:author="Unknown"/>
          <w:rFonts w:ascii="Open Sans" w:hAnsi="Open Sans"/>
          <w:color w:val="000000"/>
          <w:sz w:val="23"/>
          <w:szCs w:val="23"/>
        </w:rPr>
      </w:pPr>
      <w:ins w:id="9" w:author="Unknown">
        <w:r>
          <w:rPr>
            <w:rFonts w:ascii="Open Sans" w:hAnsi="Open Sans"/>
            <w:color w:val="000000"/>
            <w:sz w:val="23"/>
            <w:szCs w:val="23"/>
          </w:rPr>
          <w:t>This function return 1 if data found successfully.</w:t>
        </w:r>
      </w:ins>
    </w:p>
    <w:p w:rsidR="0070525A" w:rsidRDefault="0070525A" w:rsidP="0070525A">
      <w:pPr>
        <w:numPr>
          <w:ilvl w:val="0"/>
          <w:numId w:val="3"/>
        </w:numPr>
        <w:shd w:val="clear" w:color="auto" w:fill="FFFFFF"/>
        <w:spacing w:before="100" w:beforeAutospacing="1" w:after="100" w:afterAutospacing="1" w:line="360" w:lineRule="atLeast"/>
        <w:jc w:val="both"/>
        <w:rPr>
          <w:ins w:id="10" w:author="Unknown"/>
          <w:rFonts w:ascii="Open Sans" w:hAnsi="Open Sans"/>
          <w:color w:val="000000"/>
          <w:sz w:val="23"/>
          <w:szCs w:val="23"/>
        </w:rPr>
      </w:pPr>
      <w:ins w:id="11" w:author="Unknown">
        <w:r>
          <w:rPr>
            <w:rFonts w:ascii="Open Sans" w:hAnsi="Open Sans"/>
            <w:color w:val="000000"/>
            <w:sz w:val="23"/>
            <w:szCs w:val="23"/>
          </w:rPr>
          <w:t>Returns 0 if data is not present</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12" w:author="Unknown"/>
          <w:rFonts w:ascii="Consolas" w:hAnsi="Consolas"/>
          <w:color w:val="000020"/>
        </w:rPr>
      </w:pPr>
      <w:proofErr w:type="spellStart"/>
      <w:proofErr w:type="gramStart"/>
      <w:ins w:id="13" w:author="Unknown">
        <w:r>
          <w:rPr>
            <w:rFonts w:ascii="Consolas" w:hAnsi="Consolas"/>
            <w:b/>
            <w:bCs/>
            <w:color w:val="200080"/>
          </w:rPr>
          <w:t>int</w:t>
        </w:r>
        <w:proofErr w:type="spellEnd"/>
        <w:proofErr w:type="gramEnd"/>
        <w:r>
          <w:rPr>
            <w:rFonts w:ascii="Consolas" w:hAnsi="Consolas"/>
            <w:color w:val="000020"/>
          </w:rPr>
          <w:t xml:space="preserve"> </w:t>
        </w:r>
        <w:r>
          <w:rPr>
            <w:rFonts w:ascii="Consolas" w:hAnsi="Consolas"/>
            <w:color w:val="003060"/>
          </w:rPr>
          <w:t>search</w:t>
        </w:r>
        <w:r>
          <w:rPr>
            <w:rFonts w:ascii="Consolas" w:hAnsi="Consolas"/>
            <w:color w:val="308080"/>
          </w:rPr>
          <w:t>(</w:t>
        </w:r>
        <w:proofErr w:type="spellStart"/>
        <w:r>
          <w:rPr>
            <w:rFonts w:ascii="Consolas" w:hAnsi="Consolas"/>
            <w:b/>
            <w:bCs/>
            <w:color w:val="200080"/>
          </w:rPr>
          <w:t>int</w:t>
        </w:r>
        <w:proofErr w:type="spellEnd"/>
        <w:r>
          <w:rPr>
            <w:rFonts w:ascii="Consolas" w:hAnsi="Consolas"/>
            <w:color w:val="000020"/>
          </w:rPr>
          <w:t xml:space="preserve"> num</w:t>
        </w:r>
        <w:r>
          <w:rPr>
            <w:rFonts w:ascii="Consolas" w:hAnsi="Consolas"/>
            <w:color w:val="308080"/>
          </w:rPr>
          <w:t>)</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14" w:author="Unknown"/>
          <w:rFonts w:ascii="Consolas" w:hAnsi="Consolas"/>
          <w:color w:val="000020"/>
        </w:rPr>
      </w:pPr>
      <w:ins w:id="15" w:author="Unknown">
        <w:r>
          <w:rPr>
            <w:rFonts w:ascii="Consolas" w:hAnsi="Consolas"/>
            <w:color w:val="406080"/>
          </w:rPr>
          <w:t>{</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16" w:author="Unknown"/>
          <w:rFonts w:ascii="Consolas" w:hAnsi="Consolas"/>
          <w:color w:val="000020"/>
        </w:rPr>
      </w:pPr>
      <w:proofErr w:type="spellStart"/>
      <w:proofErr w:type="gramStart"/>
      <w:ins w:id="17" w:author="Unknown">
        <w:r>
          <w:rPr>
            <w:rFonts w:ascii="Consolas" w:hAnsi="Consolas"/>
            <w:b/>
            <w:bCs/>
            <w:color w:val="200080"/>
          </w:rPr>
          <w:t>int</w:t>
        </w:r>
        <w:proofErr w:type="spellEnd"/>
        <w:proofErr w:type="gramEnd"/>
        <w:r>
          <w:rPr>
            <w:rFonts w:ascii="Consolas" w:hAnsi="Consolas"/>
            <w:color w:val="000020"/>
          </w:rPr>
          <w:t xml:space="preserve"> flag </w:t>
        </w:r>
        <w:r>
          <w:rPr>
            <w:rFonts w:ascii="Consolas" w:hAnsi="Consolas"/>
            <w:color w:val="308080"/>
          </w:rPr>
          <w:t>=</w:t>
        </w:r>
        <w:r>
          <w:rPr>
            <w:rFonts w:ascii="Consolas" w:hAnsi="Consolas"/>
            <w:color w:val="000020"/>
          </w:rPr>
          <w:t xml:space="preserve"> </w:t>
        </w:r>
        <w:r>
          <w:rPr>
            <w:rFonts w:ascii="Consolas" w:hAnsi="Consolas"/>
            <w:color w:val="008C00"/>
          </w:rPr>
          <w:t>0</w:t>
        </w:r>
        <w:r>
          <w:rPr>
            <w:rFonts w:ascii="Consolas" w:hAnsi="Consolas"/>
            <w:color w:val="406080"/>
          </w:rPr>
          <w:t>;</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18" w:author="Unknown"/>
          <w:rFonts w:ascii="Consolas" w:hAnsi="Consolas"/>
          <w:color w:val="000020"/>
        </w:rPr>
      </w:pPr>
      <w:proofErr w:type="spellStart"/>
      <w:proofErr w:type="gramStart"/>
      <w:ins w:id="19" w:author="Unknown">
        <w:r>
          <w:rPr>
            <w:rFonts w:ascii="Consolas" w:hAnsi="Consolas"/>
            <w:b/>
            <w:bCs/>
            <w:color w:val="200080"/>
          </w:rPr>
          <w:t>struct</w:t>
        </w:r>
        <w:proofErr w:type="spellEnd"/>
        <w:proofErr w:type="gramEnd"/>
        <w:r>
          <w:rPr>
            <w:rFonts w:ascii="Consolas" w:hAnsi="Consolas"/>
            <w:color w:val="000020"/>
          </w:rPr>
          <w:t xml:space="preserve"> node </w:t>
        </w:r>
        <w:r>
          <w:rPr>
            <w:rFonts w:ascii="Consolas" w:hAnsi="Consolas"/>
            <w:color w:val="308080"/>
          </w:rPr>
          <w:t>*</w:t>
        </w:r>
        <w:r>
          <w:rPr>
            <w:rFonts w:ascii="Consolas" w:hAnsi="Consolas"/>
            <w:color w:val="000020"/>
          </w:rPr>
          <w:t>temp</w:t>
        </w:r>
        <w:r>
          <w:rPr>
            <w:rFonts w:ascii="Consolas" w:hAnsi="Consolas"/>
            <w:color w:val="406080"/>
          </w:rPr>
          <w:t>;</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20" w:author="Unknown"/>
          <w:rFonts w:ascii="Consolas" w:hAnsi="Consolas"/>
          <w:color w:val="000020"/>
        </w:rPr>
      </w:pPr>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21" w:author="Unknown"/>
          <w:rFonts w:ascii="Consolas" w:hAnsi="Consolas"/>
          <w:color w:val="000020"/>
        </w:rPr>
      </w:pPr>
      <w:proofErr w:type="gramStart"/>
      <w:ins w:id="22" w:author="Unknown">
        <w:r>
          <w:rPr>
            <w:rFonts w:ascii="Consolas" w:hAnsi="Consolas"/>
            <w:color w:val="000020"/>
          </w:rPr>
          <w:t>temp</w:t>
        </w:r>
        <w:proofErr w:type="gramEnd"/>
        <w:r>
          <w:rPr>
            <w:rFonts w:ascii="Consolas" w:hAnsi="Consolas"/>
            <w:color w:val="000020"/>
          </w:rPr>
          <w:t xml:space="preserve"> </w:t>
        </w:r>
        <w:r>
          <w:rPr>
            <w:rFonts w:ascii="Consolas" w:hAnsi="Consolas"/>
            <w:color w:val="308080"/>
          </w:rPr>
          <w:t>=</w:t>
        </w:r>
        <w:r>
          <w:rPr>
            <w:rFonts w:ascii="Consolas" w:hAnsi="Consolas"/>
            <w:color w:val="000020"/>
          </w:rPr>
          <w:t xml:space="preserve"> start</w:t>
        </w:r>
        <w:r>
          <w:rPr>
            <w:rFonts w:ascii="Consolas" w:hAnsi="Consolas"/>
            <w:color w:val="406080"/>
          </w:rPr>
          <w:t>;</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23" w:author="Unknown"/>
          <w:rFonts w:ascii="Consolas" w:hAnsi="Consolas"/>
          <w:color w:val="000020"/>
        </w:rPr>
      </w:pPr>
      <w:ins w:id="24" w:author="Unknown">
        <w:r>
          <w:rPr>
            <w:rFonts w:ascii="Consolas" w:hAnsi="Consolas"/>
            <w:color w:val="000020"/>
          </w:rPr>
          <w:t xml:space="preserve">  </w:t>
        </w:r>
        <w:proofErr w:type="gramStart"/>
        <w:r>
          <w:rPr>
            <w:rFonts w:ascii="Consolas" w:hAnsi="Consolas"/>
            <w:b/>
            <w:bCs/>
            <w:color w:val="200080"/>
          </w:rPr>
          <w:t>while</w:t>
        </w:r>
        <w:r>
          <w:rPr>
            <w:rFonts w:ascii="Consolas" w:hAnsi="Consolas"/>
            <w:color w:val="308080"/>
          </w:rPr>
          <w:t>(</w:t>
        </w:r>
        <w:proofErr w:type="gramEnd"/>
        <w:r>
          <w:rPr>
            <w:rFonts w:ascii="Consolas" w:hAnsi="Consolas"/>
            <w:color w:val="000020"/>
          </w:rPr>
          <w:t>temp</w:t>
        </w:r>
        <w:r>
          <w:rPr>
            <w:rFonts w:ascii="Consolas" w:hAnsi="Consolas"/>
            <w:color w:val="308080"/>
          </w:rPr>
          <w:t>!=</w:t>
        </w:r>
        <w:r>
          <w:rPr>
            <w:rFonts w:ascii="Consolas" w:hAnsi="Consolas"/>
            <w:color w:val="7D0045"/>
          </w:rPr>
          <w:t>NULL</w:t>
        </w:r>
        <w:r>
          <w:rPr>
            <w:rFonts w:ascii="Consolas" w:hAnsi="Consolas"/>
            <w:color w:val="308080"/>
          </w:rPr>
          <w:t>)</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25" w:author="Unknown"/>
          <w:rFonts w:ascii="Consolas" w:hAnsi="Consolas"/>
          <w:color w:val="000020"/>
        </w:rPr>
      </w:pPr>
      <w:ins w:id="26" w:author="Unknown">
        <w:r>
          <w:rPr>
            <w:rFonts w:ascii="Consolas" w:hAnsi="Consolas"/>
            <w:color w:val="000020"/>
          </w:rPr>
          <w:t xml:space="preserve">  </w:t>
        </w:r>
        <w:r>
          <w:rPr>
            <w:rFonts w:ascii="Consolas" w:hAnsi="Consolas"/>
            <w:color w:val="406080"/>
          </w:rPr>
          <w:t>{</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27" w:author="Unknown"/>
          <w:rFonts w:ascii="Consolas" w:hAnsi="Consolas"/>
          <w:color w:val="000020"/>
        </w:rPr>
      </w:pPr>
      <w:ins w:id="28" w:author="Unknown">
        <w:r>
          <w:rPr>
            <w:rFonts w:ascii="Consolas" w:hAnsi="Consolas"/>
            <w:color w:val="000020"/>
          </w:rPr>
          <w:t xml:space="preserve">    </w:t>
        </w:r>
        <w:proofErr w:type="gramStart"/>
        <w:r>
          <w:rPr>
            <w:rFonts w:ascii="Consolas" w:hAnsi="Consolas"/>
            <w:b/>
            <w:bCs/>
            <w:color w:val="200080"/>
          </w:rPr>
          <w:t>if</w:t>
        </w:r>
        <w:r>
          <w:rPr>
            <w:rFonts w:ascii="Consolas" w:hAnsi="Consolas"/>
            <w:color w:val="308080"/>
          </w:rPr>
          <w:t>(</w:t>
        </w:r>
        <w:proofErr w:type="gramEnd"/>
        <w:r>
          <w:rPr>
            <w:rFonts w:ascii="Consolas" w:hAnsi="Consolas"/>
            <w:color w:val="000020"/>
          </w:rPr>
          <w:t>temp</w:t>
        </w:r>
        <w:r>
          <w:rPr>
            <w:rFonts w:ascii="Consolas" w:hAnsi="Consolas"/>
            <w:color w:val="308080"/>
          </w:rPr>
          <w:t>-&gt;</w:t>
        </w:r>
        <w:r>
          <w:rPr>
            <w:rFonts w:ascii="Consolas" w:hAnsi="Consolas"/>
            <w:color w:val="000020"/>
          </w:rPr>
          <w:t xml:space="preserve">data </w:t>
        </w:r>
        <w:r>
          <w:rPr>
            <w:rFonts w:ascii="Consolas" w:hAnsi="Consolas"/>
            <w:color w:val="308080"/>
          </w:rPr>
          <w:t>==</w:t>
        </w:r>
        <w:r>
          <w:rPr>
            <w:rFonts w:ascii="Consolas" w:hAnsi="Consolas"/>
            <w:color w:val="000020"/>
          </w:rPr>
          <w:t xml:space="preserve"> num</w:t>
        </w:r>
        <w:r>
          <w:rPr>
            <w:rFonts w:ascii="Consolas" w:hAnsi="Consolas"/>
            <w:color w:val="308080"/>
          </w:rPr>
          <w:t>)</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29" w:author="Unknown"/>
          <w:rFonts w:ascii="Consolas" w:hAnsi="Consolas"/>
          <w:color w:val="000020"/>
        </w:rPr>
      </w:pPr>
      <w:ins w:id="30" w:author="Unknown">
        <w:r>
          <w:rPr>
            <w:rFonts w:ascii="Consolas" w:hAnsi="Consolas"/>
            <w:color w:val="000020"/>
          </w:rPr>
          <w:t xml:space="preserve">       </w:t>
        </w:r>
        <w:proofErr w:type="gramStart"/>
        <w:r>
          <w:rPr>
            <w:rFonts w:ascii="Consolas" w:hAnsi="Consolas"/>
            <w:b/>
            <w:bCs/>
            <w:color w:val="200080"/>
          </w:rPr>
          <w:t>return</w:t>
        </w:r>
        <w:r>
          <w:rPr>
            <w:rFonts w:ascii="Consolas" w:hAnsi="Consolas"/>
            <w:color w:val="308080"/>
          </w:rPr>
          <w:t>(</w:t>
        </w:r>
        <w:proofErr w:type="gramEnd"/>
        <w:r>
          <w:rPr>
            <w:rFonts w:ascii="Consolas" w:hAnsi="Consolas"/>
            <w:color w:val="008C00"/>
          </w:rPr>
          <w:t>1</w:t>
        </w:r>
        <w:r>
          <w:rPr>
            <w:rFonts w:ascii="Consolas" w:hAnsi="Consolas"/>
            <w:color w:val="308080"/>
          </w:rPr>
          <w:t>)</w:t>
        </w:r>
        <w:r>
          <w:rPr>
            <w:rFonts w:ascii="Consolas" w:hAnsi="Consolas"/>
            <w:color w:val="406080"/>
          </w:rPr>
          <w:t>;</w:t>
        </w:r>
        <w:r>
          <w:rPr>
            <w:rFonts w:ascii="Consolas" w:hAnsi="Consolas"/>
            <w:color w:val="000020"/>
          </w:rPr>
          <w:t xml:space="preserve"> </w:t>
        </w:r>
        <w:r>
          <w:rPr>
            <w:rFonts w:ascii="Consolas" w:hAnsi="Consolas"/>
            <w:color w:val="595979"/>
          </w:rPr>
          <w:t>//Found</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31" w:author="Unknown"/>
          <w:rFonts w:ascii="Consolas" w:hAnsi="Consolas"/>
          <w:color w:val="000020"/>
        </w:rPr>
      </w:pPr>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32" w:author="Unknown"/>
          <w:rFonts w:ascii="Consolas" w:hAnsi="Consolas"/>
          <w:color w:val="000020"/>
        </w:rPr>
      </w:pPr>
      <w:ins w:id="33" w:author="Unknown">
        <w:r>
          <w:rPr>
            <w:rFonts w:ascii="Consolas" w:hAnsi="Consolas"/>
            <w:color w:val="000020"/>
          </w:rPr>
          <w:t xml:space="preserve">    </w:t>
        </w:r>
        <w:proofErr w:type="gramStart"/>
        <w:r>
          <w:rPr>
            <w:rFonts w:ascii="Consolas" w:hAnsi="Consolas"/>
            <w:color w:val="000020"/>
          </w:rPr>
          <w:t>temp</w:t>
        </w:r>
        <w:proofErr w:type="gramEnd"/>
        <w:r>
          <w:rPr>
            <w:rFonts w:ascii="Consolas" w:hAnsi="Consolas"/>
            <w:color w:val="000020"/>
          </w:rPr>
          <w:t xml:space="preserve"> </w:t>
        </w:r>
        <w:r>
          <w:rPr>
            <w:rFonts w:ascii="Consolas" w:hAnsi="Consolas"/>
            <w:color w:val="308080"/>
          </w:rPr>
          <w:t>=</w:t>
        </w:r>
        <w:r>
          <w:rPr>
            <w:rFonts w:ascii="Consolas" w:hAnsi="Consolas"/>
            <w:color w:val="000020"/>
          </w:rPr>
          <w:t xml:space="preserve"> temp</w:t>
        </w:r>
        <w:r>
          <w:rPr>
            <w:rFonts w:ascii="Consolas" w:hAnsi="Consolas"/>
            <w:color w:val="308080"/>
          </w:rPr>
          <w:t>-&gt;</w:t>
        </w:r>
        <w:r>
          <w:rPr>
            <w:rFonts w:ascii="Consolas" w:hAnsi="Consolas"/>
            <w:color w:val="000020"/>
          </w:rPr>
          <w:t>next</w:t>
        </w:r>
        <w:r>
          <w:rPr>
            <w:rFonts w:ascii="Consolas" w:hAnsi="Consolas"/>
            <w:color w:val="406080"/>
          </w:rPr>
          <w:t>;</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34" w:author="Unknown"/>
          <w:rFonts w:ascii="Consolas" w:hAnsi="Consolas"/>
          <w:color w:val="000020"/>
        </w:rPr>
      </w:pPr>
      <w:ins w:id="35" w:author="Unknown">
        <w:r>
          <w:rPr>
            <w:rFonts w:ascii="Consolas" w:hAnsi="Consolas"/>
            <w:color w:val="000020"/>
          </w:rPr>
          <w:t xml:space="preserve">  </w:t>
        </w:r>
        <w:r>
          <w:rPr>
            <w:rFonts w:ascii="Consolas" w:hAnsi="Consolas"/>
            <w:color w:val="406080"/>
          </w:rPr>
          <w:t>}</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36" w:author="Unknown"/>
          <w:rFonts w:ascii="Consolas" w:hAnsi="Consolas"/>
          <w:color w:val="000020"/>
        </w:rPr>
      </w:pPr>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37" w:author="Unknown"/>
          <w:rFonts w:ascii="Consolas" w:hAnsi="Consolas"/>
          <w:color w:val="000020"/>
        </w:rPr>
      </w:pPr>
      <w:proofErr w:type="gramStart"/>
      <w:ins w:id="38" w:author="Unknown">
        <w:r>
          <w:rPr>
            <w:rFonts w:ascii="Consolas" w:hAnsi="Consolas"/>
            <w:b/>
            <w:bCs/>
            <w:color w:val="200080"/>
          </w:rPr>
          <w:t>if</w:t>
        </w:r>
        <w:r>
          <w:rPr>
            <w:rFonts w:ascii="Consolas" w:hAnsi="Consolas"/>
            <w:color w:val="308080"/>
          </w:rPr>
          <w:t>(</w:t>
        </w:r>
        <w:proofErr w:type="gramEnd"/>
        <w:r>
          <w:rPr>
            <w:rFonts w:ascii="Consolas" w:hAnsi="Consolas"/>
            <w:color w:val="000020"/>
          </w:rPr>
          <w:t xml:space="preserve">flag </w:t>
        </w:r>
        <w:r>
          <w:rPr>
            <w:rFonts w:ascii="Consolas" w:hAnsi="Consolas"/>
            <w:color w:val="308080"/>
          </w:rPr>
          <w:t>==</w:t>
        </w:r>
        <w:r>
          <w:rPr>
            <w:rFonts w:ascii="Consolas" w:hAnsi="Consolas"/>
            <w:color w:val="000020"/>
          </w:rPr>
          <w:t xml:space="preserve"> </w:t>
        </w:r>
        <w:r>
          <w:rPr>
            <w:rFonts w:ascii="Consolas" w:hAnsi="Consolas"/>
            <w:color w:val="008C00"/>
          </w:rPr>
          <w:t>0</w:t>
        </w:r>
        <w:r>
          <w:rPr>
            <w:rFonts w:ascii="Consolas" w:hAnsi="Consolas"/>
            <w:color w:val="308080"/>
          </w:rPr>
          <w:t>)</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39" w:author="Unknown"/>
          <w:rFonts w:ascii="Consolas" w:hAnsi="Consolas"/>
          <w:color w:val="000020"/>
        </w:rPr>
      </w:pPr>
      <w:ins w:id="40" w:author="Unknown">
        <w:r>
          <w:rPr>
            <w:rFonts w:ascii="Consolas" w:hAnsi="Consolas"/>
            <w:color w:val="000020"/>
          </w:rPr>
          <w:t xml:space="preserve">    </w:t>
        </w:r>
        <w:proofErr w:type="gramStart"/>
        <w:r>
          <w:rPr>
            <w:rFonts w:ascii="Consolas" w:hAnsi="Consolas"/>
            <w:b/>
            <w:bCs/>
            <w:color w:val="200080"/>
          </w:rPr>
          <w:t>return</w:t>
        </w:r>
        <w:r>
          <w:rPr>
            <w:rFonts w:ascii="Consolas" w:hAnsi="Consolas"/>
            <w:color w:val="308080"/>
          </w:rPr>
          <w:t>(</w:t>
        </w:r>
        <w:proofErr w:type="gramEnd"/>
        <w:r>
          <w:rPr>
            <w:rFonts w:ascii="Consolas" w:hAnsi="Consolas"/>
            <w:color w:val="008C00"/>
          </w:rPr>
          <w:t>0</w:t>
        </w:r>
        <w:r>
          <w:rPr>
            <w:rFonts w:ascii="Consolas" w:hAnsi="Consolas"/>
            <w:color w:val="308080"/>
          </w:rPr>
          <w:t>)</w:t>
        </w:r>
        <w:r>
          <w:rPr>
            <w:rFonts w:ascii="Consolas" w:hAnsi="Consolas"/>
            <w:color w:val="406080"/>
          </w:rPr>
          <w:t>;</w:t>
        </w:r>
        <w:r>
          <w:rPr>
            <w:rFonts w:ascii="Consolas" w:hAnsi="Consolas"/>
            <w:color w:val="000020"/>
          </w:rPr>
          <w:t xml:space="preserve"> </w:t>
        </w:r>
        <w:r>
          <w:rPr>
            <w:rFonts w:ascii="Consolas" w:hAnsi="Consolas"/>
            <w:color w:val="595979"/>
          </w:rPr>
          <w:t>// Not found</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41" w:author="Unknown"/>
          <w:rFonts w:ascii="Consolas" w:hAnsi="Consolas"/>
          <w:color w:val="000020"/>
        </w:rPr>
      </w:pPr>
      <w:ins w:id="42" w:author="Unknown">
        <w:r>
          <w:rPr>
            <w:rFonts w:ascii="Consolas" w:hAnsi="Consolas"/>
            <w:color w:val="406080"/>
          </w:rPr>
          <w:t>}</w:t>
        </w:r>
      </w:ins>
    </w:p>
    <w:p w:rsidR="0070525A" w:rsidRDefault="0070525A" w:rsidP="0070525A">
      <w:pPr>
        <w:pStyle w:val="NormalWeb"/>
        <w:shd w:val="clear" w:color="auto" w:fill="FFFFFF"/>
        <w:spacing w:before="150" w:beforeAutospacing="0" w:after="150" w:afterAutospacing="0" w:line="360" w:lineRule="atLeast"/>
        <w:jc w:val="both"/>
        <w:rPr>
          <w:ins w:id="43" w:author="Unknown"/>
          <w:rFonts w:ascii="Open Sans" w:hAnsi="Open Sans"/>
          <w:color w:val="000000"/>
          <w:sz w:val="23"/>
          <w:szCs w:val="23"/>
        </w:rPr>
      </w:pPr>
      <w:ins w:id="44" w:author="Unknown">
        <w:r>
          <w:rPr>
            <w:rStyle w:val="Strong"/>
            <w:rFonts w:ascii="Open Sans" w:hAnsi="Open Sans"/>
            <w:color w:val="000000"/>
            <w:sz w:val="23"/>
            <w:szCs w:val="23"/>
            <w:u w:val="single"/>
          </w:rPr>
          <w:t xml:space="preserve">Way </w:t>
        </w:r>
        <w:proofErr w:type="gramStart"/>
        <w:r>
          <w:rPr>
            <w:rStyle w:val="Strong"/>
            <w:rFonts w:ascii="Open Sans" w:hAnsi="Open Sans"/>
            <w:color w:val="000000"/>
            <w:sz w:val="23"/>
            <w:szCs w:val="23"/>
            <w:u w:val="single"/>
          </w:rPr>
          <w:t>2 :</w:t>
        </w:r>
        <w:proofErr w:type="gramEnd"/>
        <w:r>
          <w:rPr>
            <w:rStyle w:val="Strong"/>
            <w:rFonts w:ascii="Open Sans" w:hAnsi="Open Sans"/>
            <w:color w:val="000000"/>
            <w:sz w:val="23"/>
            <w:szCs w:val="23"/>
            <w:u w:val="single"/>
          </w:rPr>
          <w:t xml:space="preserve"> This Function Returns the node.</w:t>
        </w:r>
      </w:ins>
    </w:p>
    <w:p w:rsidR="0070525A" w:rsidRDefault="0070525A" w:rsidP="0070525A">
      <w:pPr>
        <w:numPr>
          <w:ilvl w:val="0"/>
          <w:numId w:val="4"/>
        </w:numPr>
        <w:shd w:val="clear" w:color="auto" w:fill="FFFFFF"/>
        <w:spacing w:before="100" w:beforeAutospacing="1" w:after="100" w:afterAutospacing="1" w:line="360" w:lineRule="atLeast"/>
        <w:jc w:val="both"/>
        <w:rPr>
          <w:ins w:id="45" w:author="Unknown"/>
          <w:rFonts w:ascii="Open Sans" w:hAnsi="Open Sans"/>
          <w:color w:val="000000"/>
          <w:sz w:val="23"/>
          <w:szCs w:val="23"/>
        </w:rPr>
      </w:pPr>
      <w:ins w:id="46" w:author="Unknown">
        <w:r>
          <w:rPr>
            <w:rFonts w:ascii="Open Sans" w:hAnsi="Open Sans"/>
            <w:color w:val="000000"/>
            <w:sz w:val="23"/>
            <w:szCs w:val="23"/>
          </w:rPr>
          <w:t>If data or element is not present then return starting node</w:t>
        </w:r>
      </w:ins>
    </w:p>
    <w:p w:rsidR="0070525A" w:rsidRDefault="0070525A" w:rsidP="0070525A">
      <w:pPr>
        <w:numPr>
          <w:ilvl w:val="0"/>
          <w:numId w:val="4"/>
        </w:numPr>
        <w:shd w:val="clear" w:color="auto" w:fill="FFFFFF"/>
        <w:spacing w:before="100" w:beforeAutospacing="1" w:after="100" w:afterAutospacing="1" w:line="360" w:lineRule="atLeast"/>
        <w:jc w:val="both"/>
        <w:rPr>
          <w:ins w:id="47" w:author="Unknown"/>
          <w:rFonts w:ascii="Open Sans" w:hAnsi="Open Sans"/>
          <w:color w:val="000000"/>
          <w:sz w:val="23"/>
          <w:szCs w:val="23"/>
        </w:rPr>
      </w:pPr>
      <w:ins w:id="48" w:author="Unknown">
        <w:r>
          <w:rPr>
            <w:rFonts w:ascii="Open Sans" w:hAnsi="Open Sans"/>
            <w:color w:val="000000"/>
            <w:sz w:val="23"/>
            <w:szCs w:val="23"/>
          </w:rPr>
          <w:t>Otherwise return the exact node.</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49" w:author="Unknown"/>
          <w:rFonts w:ascii="Consolas" w:hAnsi="Consolas"/>
          <w:color w:val="000020"/>
        </w:rPr>
      </w:pPr>
      <w:proofErr w:type="spellStart"/>
      <w:proofErr w:type="gramStart"/>
      <w:ins w:id="50" w:author="Unknown">
        <w:r>
          <w:rPr>
            <w:rFonts w:ascii="Consolas" w:hAnsi="Consolas"/>
            <w:b/>
            <w:bCs/>
            <w:color w:val="200080"/>
          </w:rPr>
          <w:t>struct</w:t>
        </w:r>
        <w:proofErr w:type="spellEnd"/>
        <w:proofErr w:type="gramEnd"/>
        <w:r>
          <w:rPr>
            <w:rFonts w:ascii="Consolas" w:hAnsi="Consolas"/>
            <w:color w:val="000020"/>
          </w:rPr>
          <w:t xml:space="preserve"> node </w:t>
        </w:r>
        <w:r>
          <w:rPr>
            <w:rFonts w:ascii="Consolas" w:hAnsi="Consolas"/>
            <w:color w:val="308080"/>
          </w:rPr>
          <w:t>*</w:t>
        </w:r>
        <w:r>
          <w:rPr>
            <w:rFonts w:ascii="Consolas" w:hAnsi="Consolas"/>
            <w:color w:val="000020"/>
          </w:rPr>
          <w:t xml:space="preserve"> </w:t>
        </w:r>
        <w:r>
          <w:rPr>
            <w:rFonts w:ascii="Consolas" w:hAnsi="Consolas"/>
            <w:color w:val="003060"/>
          </w:rPr>
          <w:t>search</w:t>
        </w:r>
        <w:r>
          <w:rPr>
            <w:rFonts w:ascii="Consolas" w:hAnsi="Consolas"/>
            <w:color w:val="308080"/>
          </w:rPr>
          <w:t>(</w:t>
        </w:r>
        <w:proofErr w:type="spellStart"/>
        <w:r>
          <w:rPr>
            <w:rFonts w:ascii="Consolas" w:hAnsi="Consolas"/>
            <w:b/>
            <w:bCs/>
            <w:color w:val="200080"/>
          </w:rPr>
          <w:t>int</w:t>
        </w:r>
        <w:proofErr w:type="spellEnd"/>
        <w:r>
          <w:rPr>
            <w:rFonts w:ascii="Consolas" w:hAnsi="Consolas"/>
            <w:color w:val="000020"/>
          </w:rPr>
          <w:t xml:space="preserve"> num</w:t>
        </w:r>
        <w:r>
          <w:rPr>
            <w:rFonts w:ascii="Consolas" w:hAnsi="Consolas"/>
            <w:color w:val="308080"/>
          </w:rPr>
          <w:t>)</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51" w:author="Unknown"/>
          <w:rFonts w:ascii="Consolas" w:hAnsi="Consolas"/>
          <w:color w:val="000020"/>
        </w:rPr>
      </w:pPr>
      <w:ins w:id="52" w:author="Unknown">
        <w:r>
          <w:rPr>
            <w:rFonts w:ascii="Consolas" w:hAnsi="Consolas"/>
            <w:color w:val="406080"/>
          </w:rPr>
          <w:lastRenderedPageBreak/>
          <w:t>{</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53" w:author="Unknown"/>
          <w:rFonts w:ascii="Consolas" w:hAnsi="Consolas"/>
          <w:color w:val="000020"/>
        </w:rPr>
      </w:pPr>
      <w:proofErr w:type="spellStart"/>
      <w:proofErr w:type="gramStart"/>
      <w:ins w:id="54" w:author="Unknown">
        <w:r>
          <w:rPr>
            <w:rFonts w:ascii="Consolas" w:hAnsi="Consolas"/>
            <w:b/>
            <w:bCs/>
            <w:color w:val="200080"/>
          </w:rPr>
          <w:t>int</w:t>
        </w:r>
        <w:proofErr w:type="spellEnd"/>
        <w:proofErr w:type="gramEnd"/>
        <w:r>
          <w:rPr>
            <w:rFonts w:ascii="Consolas" w:hAnsi="Consolas"/>
            <w:color w:val="000020"/>
          </w:rPr>
          <w:t xml:space="preserve"> flag </w:t>
        </w:r>
        <w:r>
          <w:rPr>
            <w:rFonts w:ascii="Consolas" w:hAnsi="Consolas"/>
            <w:color w:val="308080"/>
          </w:rPr>
          <w:t>=</w:t>
        </w:r>
        <w:r>
          <w:rPr>
            <w:rFonts w:ascii="Consolas" w:hAnsi="Consolas"/>
            <w:color w:val="000020"/>
          </w:rPr>
          <w:t xml:space="preserve"> </w:t>
        </w:r>
        <w:r>
          <w:rPr>
            <w:rFonts w:ascii="Consolas" w:hAnsi="Consolas"/>
            <w:color w:val="008C00"/>
          </w:rPr>
          <w:t>0</w:t>
        </w:r>
        <w:r>
          <w:rPr>
            <w:rFonts w:ascii="Consolas" w:hAnsi="Consolas"/>
            <w:color w:val="406080"/>
          </w:rPr>
          <w:t>;</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55" w:author="Unknown"/>
          <w:rFonts w:ascii="Consolas" w:hAnsi="Consolas"/>
          <w:color w:val="000020"/>
        </w:rPr>
      </w:pPr>
      <w:proofErr w:type="spellStart"/>
      <w:proofErr w:type="gramStart"/>
      <w:ins w:id="56" w:author="Unknown">
        <w:r>
          <w:rPr>
            <w:rFonts w:ascii="Consolas" w:hAnsi="Consolas"/>
            <w:b/>
            <w:bCs/>
            <w:color w:val="200080"/>
          </w:rPr>
          <w:t>struct</w:t>
        </w:r>
        <w:proofErr w:type="spellEnd"/>
        <w:proofErr w:type="gramEnd"/>
        <w:r>
          <w:rPr>
            <w:rFonts w:ascii="Consolas" w:hAnsi="Consolas"/>
            <w:color w:val="000020"/>
          </w:rPr>
          <w:t xml:space="preserve"> node </w:t>
        </w:r>
        <w:r>
          <w:rPr>
            <w:rFonts w:ascii="Consolas" w:hAnsi="Consolas"/>
            <w:color w:val="308080"/>
          </w:rPr>
          <w:t>*</w:t>
        </w:r>
        <w:r>
          <w:rPr>
            <w:rFonts w:ascii="Consolas" w:hAnsi="Consolas"/>
            <w:color w:val="000020"/>
          </w:rPr>
          <w:t>temp</w:t>
        </w:r>
        <w:r>
          <w:rPr>
            <w:rFonts w:ascii="Consolas" w:hAnsi="Consolas"/>
            <w:color w:val="406080"/>
          </w:rPr>
          <w:t>;</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57" w:author="Unknown"/>
          <w:rFonts w:ascii="Consolas" w:hAnsi="Consolas"/>
          <w:color w:val="000020"/>
        </w:rPr>
      </w:pPr>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58" w:author="Unknown"/>
          <w:rFonts w:ascii="Consolas" w:hAnsi="Consolas"/>
          <w:color w:val="000020"/>
        </w:rPr>
      </w:pPr>
      <w:proofErr w:type="gramStart"/>
      <w:ins w:id="59" w:author="Unknown">
        <w:r>
          <w:rPr>
            <w:rFonts w:ascii="Consolas" w:hAnsi="Consolas"/>
            <w:color w:val="000020"/>
          </w:rPr>
          <w:t>temp</w:t>
        </w:r>
        <w:proofErr w:type="gramEnd"/>
        <w:r>
          <w:rPr>
            <w:rFonts w:ascii="Consolas" w:hAnsi="Consolas"/>
            <w:color w:val="000020"/>
          </w:rPr>
          <w:t xml:space="preserve"> </w:t>
        </w:r>
        <w:r>
          <w:rPr>
            <w:rFonts w:ascii="Consolas" w:hAnsi="Consolas"/>
            <w:color w:val="308080"/>
          </w:rPr>
          <w:t>=</w:t>
        </w:r>
        <w:r>
          <w:rPr>
            <w:rFonts w:ascii="Consolas" w:hAnsi="Consolas"/>
            <w:color w:val="000020"/>
          </w:rPr>
          <w:t xml:space="preserve"> start</w:t>
        </w:r>
        <w:r>
          <w:rPr>
            <w:rFonts w:ascii="Consolas" w:hAnsi="Consolas"/>
            <w:color w:val="406080"/>
          </w:rPr>
          <w:t>;</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60" w:author="Unknown"/>
          <w:rFonts w:ascii="Consolas" w:hAnsi="Consolas"/>
          <w:color w:val="000020"/>
        </w:rPr>
      </w:pPr>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61" w:author="Unknown"/>
          <w:rFonts w:ascii="Consolas" w:hAnsi="Consolas"/>
          <w:color w:val="000020"/>
        </w:rPr>
      </w:pPr>
      <w:ins w:id="62" w:author="Unknown">
        <w:r>
          <w:rPr>
            <w:rFonts w:ascii="Consolas" w:hAnsi="Consolas"/>
            <w:color w:val="000020"/>
          </w:rPr>
          <w:t xml:space="preserve">  </w:t>
        </w:r>
        <w:proofErr w:type="gramStart"/>
        <w:r>
          <w:rPr>
            <w:rFonts w:ascii="Consolas" w:hAnsi="Consolas"/>
            <w:b/>
            <w:bCs/>
            <w:color w:val="200080"/>
          </w:rPr>
          <w:t>while</w:t>
        </w:r>
        <w:r>
          <w:rPr>
            <w:rFonts w:ascii="Consolas" w:hAnsi="Consolas"/>
            <w:color w:val="308080"/>
          </w:rPr>
          <w:t>(</w:t>
        </w:r>
        <w:proofErr w:type="gramEnd"/>
        <w:r>
          <w:rPr>
            <w:rFonts w:ascii="Consolas" w:hAnsi="Consolas"/>
            <w:color w:val="000020"/>
          </w:rPr>
          <w:t>temp</w:t>
        </w:r>
        <w:r>
          <w:rPr>
            <w:rFonts w:ascii="Consolas" w:hAnsi="Consolas"/>
            <w:color w:val="308080"/>
          </w:rPr>
          <w:t>!=</w:t>
        </w:r>
        <w:r>
          <w:rPr>
            <w:rFonts w:ascii="Consolas" w:hAnsi="Consolas"/>
            <w:color w:val="7D0045"/>
          </w:rPr>
          <w:t>NULL</w:t>
        </w:r>
        <w:r>
          <w:rPr>
            <w:rFonts w:ascii="Consolas" w:hAnsi="Consolas"/>
            <w:color w:val="308080"/>
          </w:rPr>
          <w:t>)</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63" w:author="Unknown"/>
          <w:rFonts w:ascii="Consolas" w:hAnsi="Consolas"/>
          <w:color w:val="000020"/>
        </w:rPr>
      </w:pPr>
      <w:ins w:id="64" w:author="Unknown">
        <w:r>
          <w:rPr>
            <w:rFonts w:ascii="Consolas" w:hAnsi="Consolas"/>
            <w:color w:val="000020"/>
          </w:rPr>
          <w:t xml:space="preserve">  </w:t>
        </w:r>
        <w:r>
          <w:rPr>
            <w:rFonts w:ascii="Consolas" w:hAnsi="Consolas"/>
            <w:color w:val="406080"/>
          </w:rPr>
          <w:t>{</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65" w:author="Unknown"/>
          <w:rFonts w:ascii="Consolas" w:hAnsi="Consolas"/>
          <w:color w:val="000020"/>
        </w:rPr>
      </w:pPr>
      <w:ins w:id="66" w:author="Unknown">
        <w:r>
          <w:rPr>
            <w:rFonts w:ascii="Consolas" w:hAnsi="Consolas"/>
            <w:color w:val="000020"/>
          </w:rPr>
          <w:t xml:space="preserve">    </w:t>
        </w:r>
        <w:proofErr w:type="gramStart"/>
        <w:r>
          <w:rPr>
            <w:rFonts w:ascii="Consolas" w:hAnsi="Consolas"/>
            <w:b/>
            <w:bCs/>
            <w:color w:val="200080"/>
          </w:rPr>
          <w:t>if</w:t>
        </w:r>
        <w:r>
          <w:rPr>
            <w:rFonts w:ascii="Consolas" w:hAnsi="Consolas"/>
            <w:color w:val="308080"/>
          </w:rPr>
          <w:t>(</w:t>
        </w:r>
        <w:proofErr w:type="gramEnd"/>
        <w:r>
          <w:rPr>
            <w:rFonts w:ascii="Consolas" w:hAnsi="Consolas"/>
            <w:color w:val="000020"/>
          </w:rPr>
          <w:t>temp</w:t>
        </w:r>
        <w:r>
          <w:rPr>
            <w:rFonts w:ascii="Consolas" w:hAnsi="Consolas"/>
            <w:color w:val="308080"/>
          </w:rPr>
          <w:t>-&gt;</w:t>
        </w:r>
        <w:r>
          <w:rPr>
            <w:rFonts w:ascii="Consolas" w:hAnsi="Consolas"/>
            <w:color w:val="000020"/>
          </w:rPr>
          <w:t xml:space="preserve">data </w:t>
        </w:r>
        <w:r>
          <w:rPr>
            <w:rFonts w:ascii="Consolas" w:hAnsi="Consolas"/>
            <w:color w:val="308080"/>
          </w:rPr>
          <w:t>==</w:t>
        </w:r>
        <w:r>
          <w:rPr>
            <w:rFonts w:ascii="Consolas" w:hAnsi="Consolas"/>
            <w:color w:val="000020"/>
          </w:rPr>
          <w:t xml:space="preserve"> num</w:t>
        </w:r>
        <w:r>
          <w:rPr>
            <w:rFonts w:ascii="Consolas" w:hAnsi="Consolas"/>
            <w:color w:val="308080"/>
          </w:rPr>
          <w:t>)</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67" w:author="Unknown"/>
          <w:rFonts w:ascii="Consolas" w:hAnsi="Consolas"/>
          <w:color w:val="000020"/>
        </w:rPr>
      </w:pPr>
      <w:ins w:id="68" w:author="Unknown">
        <w:r>
          <w:rPr>
            <w:rFonts w:ascii="Consolas" w:hAnsi="Consolas"/>
            <w:color w:val="000020"/>
          </w:rPr>
          <w:t xml:space="preserve">       </w:t>
        </w:r>
        <w:proofErr w:type="gramStart"/>
        <w:r>
          <w:rPr>
            <w:rFonts w:ascii="Consolas" w:hAnsi="Consolas"/>
            <w:b/>
            <w:bCs/>
            <w:color w:val="200080"/>
          </w:rPr>
          <w:t>return</w:t>
        </w:r>
        <w:r>
          <w:rPr>
            <w:rFonts w:ascii="Consolas" w:hAnsi="Consolas"/>
            <w:color w:val="308080"/>
          </w:rPr>
          <w:t>(</w:t>
        </w:r>
        <w:proofErr w:type="gramEnd"/>
        <w:r>
          <w:rPr>
            <w:rFonts w:ascii="Consolas" w:hAnsi="Consolas"/>
            <w:color w:val="000020"/>
          </w:rPr>
          <w:t>temp</w:t>
        </w:r>
        <w:r>
          <w:rPr>
            <w:rFonts w:ascii="Consolas" w:hAnsi="Consolas"/>
            <w:color w:val="308080"/>
          </w:rPr>
          <w:t>)</w:t>
        </w:r>
        <w:r>
          <w:rPr>
            <w:rFonts w:ascii="Consolas" w:hAnsi="Consolas"/>
            <w:color w:val="406080"/>
          </w:rPr>
          <w:t>;</w:t>
        </w:r>
        <w:r>
          <w:rPr>
            <w:rFonts w:ascii="Consolas" w:hAnsi="Consolas"/>
            <w:color w:val="000020"/>
          </w:rPr>
          <w:t xml:space="preserve"> </w:t>
        </w:r>
        <w:r>
          <w:rPr>
            <w:rFonts w:ascii="Consolas" w:hAnsi="Consolas"/>
            <w:color w:val="595979"/>
          </w:rPr>
          <w:t>//Found</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69" w:author="Unknown"/>
          <w:rFonts w:ascii="Consolas" w:hAnsi="Consolas"/>
          <w:color w:val="000020"/>
        </w:rPr>
      </w:pPr>
      <w:ins w:id="70" w:author="Unknown">
        <w:r>
          <w:rPr>
            <w:rFonts w:ascii="Consolas" w:hAnsi="Consolas"/>
            <w:color w:val="000020"/>
          </w:rPr>
          <w:t xml:space="preserve">    </w:t>
        </w:r>
        <w:proofErr w:type="gramStart"/>
        <w:r>
          <w:rPr>
            <w:rFonts w:ascii="Consolas" w:hAnsi="Consolas"/>
            <w:color w:val="000020"/>
          </w:rPr>
          <w:t>temp</w:t>
        </w:r>
        <w:proofErr w:type="gramEnd"/>
        <w:r>
          <w:rPr>
            <w:rFonts w:ascii="Consolas" w:hAnsi="Consolas"/>
            <w:color w:val="000020"/>
          </w:rPr>
          <w:t xml:space="preserve"> </w:t>
        </w:r>
        <w:r>
          <w:rPr>
            <w:rFonts w:ascii="Consolas" w:hAnsi="Consolas"/>
            <w:color w:val="308080"/>
          </w:rPr>
          <w:t>=</w:t>
        </w:r>
        <w:r>
          <w:rPr>
            <w:rFonts w:ascii="Consolas" w:hAnsi="Consolas"/>
            <w:color w:val="000020"/>
          </w:rPr>
          <w:t xml:space="preserve"> temp</w:t>
        </w:r>
        <w:r>
          <w:rPr>
            <w:rFonts w:ascii="Consolas" w:hAnsi="Consolas"/>
            <w:color w:val="308080"/>
          </w:rPr>
          <w:t>-&gt;</w:t>
        </w:r>
        <w:r>
          <w:rPr>
            <w:rFonts w:ascii="Consolas" w:hAnsi="Consolas"/>
            <w:color w:val="000020"/>
          </w:rPr>
          <w:t>next</w:t>
        </w:r>
        <w:r>
          <w:rPr>
            <w:rFonts w:ascii="Consolas" w:hAnsi="Consolas"/>
            <w:color w:val="406080"/>
          </w:rPr>
          <w:t>;</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71" w:author="Unknown"/>
          <w:rFonts w:ascii="Consolas" w:hAnsi="Consolas"/>
          <w:color w:val="000020"/>
        </w:rPr>
      </w:pPr>
      <w:ins w:id="72" w:author="Unknown">
        <w:r>
          <w:rPr>
            <w:rFonts w:ascii="Consolas" w:hAnsi="Consolas"/>
            <w:color w:val="000020"/>
          </w:rPr>
          <w:t xml:space="preserve">  </w:t>
        </w:r>
        <w:r>
          <w:rPr>
            <w:rFonts w:ascii="Consolas" w:hAnsi="Consolas"/>
            <w:color w:val="406080"/>
          </w:rPr>
          <w:t>}</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73" w:author="Unknown"/>
          <w:rFonts w:ascii="Consolas" w:hAnsi="Consolas"/>
          <w:color w:val="000020"/>
        </w:rPr>
      </w:pPr>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74" w:author="Unknown"/>
          <w:rFonts w:ascii="Consolas" w:hAnsi="Consolas"/>
          <w:color w:val="000020"/>
        </w:rPr>
      </w:pPr>
      <w:ins w:id="75" w:author="Unknown">
        <w:r>
          <w:rPr>
            <w:rFonts w:ascii="Consolas" w:hAnsi="Consolas"/>
            <w:color w:val="000020"/>
          </w:rPr>
          <w:t xml:space="preserve">  </w:t>
        </w:r>
        <w:proofErr w:type="gramStart"/>
        <w:r>
          <w:rPr>
            <w:rFonts w:ascii="Consolas" w:hAnsi="Consolas"/>
            <w:b/>
            <w:bCs/>
            <w:color w:val="200080"/>
          </w:rPr>
          <w:t>if</w:t>
        </w:r>
        <w:r>
          <w:rPr>
            <w:rFonts w:ascii="Consolas" w:hAnsi="Consolas"/>
            <w:color w:val="308080"/>
          </w:rPr>
          <w:t>(</w:t>
        </w:r>
        <w:proofErr w:type="gramEnd"/>
        <w:r>
          <w:rPr>
            <w:rFonts w:ascii="Consolas" w:hAnsi="Consolas"/>
            <w:color w:val="000020"/>
          </w:rPr>
          <w:t xml:space="preserve">flag </w:t>
        </w:r>
        <w:r>
          <w:rPr>
            <w:rFonts w:ascii="Consolas" w:hAnsi="Consolas"/>
            <w:color w:val="308080"/>
          </w:rPr>
          <w:t>==</w:t>
        </w:r>
        <w:r>
          <w:rPr>
            <w:rFonts w:ascii="Consolas" w:hAnsi="Consolas"/>
            <w:color w:val="000020"/>
          </w:rPr>
          <w:t xml:space="preserve"> </w:t>
        </w:r>
        <w:r>
          <w:rPr>
            <w:rFonts w:ascii="Consolas" w:hAnsi="Consolas"/>
            <w:color w:val="008C00"/>
          </w:rPr>
          <w:t>0</w:t>
        </w:r>
        <w:r>
          <w:rPr>
            <w:rFonts w:ascii="Consolas" w:hAnsi="Consolas"/>
            <w:color w:val="308080"/>
          </w:rPr>
          <w:t>)</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76" w:author="Unknown"/>
          <w:rFonts w:ascii="Consolas" w:hAnsi="Consolas"/>
          <w:color w:val="000020"/>
        </w:rPr>
      </w:pPr>
      <w:ins w:id="77" w:author="Unknown">
        <w:r>
          <w:rPr>
            <w:rFonts w:ascii="Consolas" w:hAnsi="Consolas"/>
            <w:color w:val="000020"/>
          </w:rPr>
          <w:t xml:space="preserve">     </w:t>
        </w:r>
        <w:proofErr w:type="gramStart"/>
        <w:r>
          <w:rPr>
            <w:rFonts w:ascii="Consolas" w:hAnsi="Consolas"/>
            <w:b/>
            <w:bCs/>
            <w:color w:val="200080"/>
          </w:rPr>
          <w:t>return</w:t>
        </w:r>
        <w:r>
          <w:rPr>
            <w:rFonts w:ascii="Consolas" w:hAnsi="Consolas"/>
            <w:color w:val="308080"/>
          </w:rPr>
          <w:t>(</w:t>
        </w:r>
        <w:proofErr w:type="gramEnd"/>
        <w:r>
          <w:rPr>
            <w:rFonts w:ascii="Consolas" w:hAnsi="Consolas"/>
            <w:color w:val="000020"/>
          </w:rPr>
          <w:t>start</w:t>
        </w:r>
        <w:r>
          <w:rPr>
            <w:rFonts w:ascii="Consolas" w:hAnsi="Consolas"/>
            <w:color w:val="308080"/>
          </w:rPr>
          <w:t>)</w:t>
        </w:r>
        <w:r>
          <w:rPr>
            <w:rFonts w:ascii="Consolas" w:hAnsi="Consolas"/>
            <w:color w:val="406080"/>
          </w:rPr>
          <w:t>;</w:t>
        </w:r>
        <w:r>
          <w:rPr>
            <w:rFonts w:ascii="Consolas" w:hAnsi="Consolas"/>
            <w:color w:val="000020"/>
          </w:rPr>
          <w:t xml:space="preserve"> </w:t>
        </w:r>
        <w:r>
          <w:rPr>
            <w:rFonts w:ascii="Consolas" w:hAnsi="Consolas"/>
            <w:color w:val="595979"/>
          </w:rPr>
          <w:t>// Not found</w:t>
        </w:r>
      </w:ins>
    </w:p>
    <w:p w:rsidR="0070525A" w:rsidRDefault="0070525A" w:rsidP="0070525A">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ins w:id="78" w:author="Unknown"/>
          <w:rFonts w:ascii="Consolas" w:hAnsi="Consolas"/>
          <w:color w:val="000020"/>
        </w:rPr>
      </w:pPr>
      <w:ins w:id="79" w:author="Unknown">
        <w:r>
          <w:rPr>
            <w:rFonts w:ascii="Consolas" w:hAnsi="Consolas"/>
            <w:color w:val="406080"/>
          </w:rPr>
          <w:t>}</w:t>
        </w:r>
      </w:ins>
    </w:p>
    <w:p w:rsidR="0070525A" w:rsidRDefault="0070525A"/>
    <w:p w:rsidR="0070525A" w:rsidRDefault="0070525A"/>
    <w:p w:rsidR="0070525A" w:rsidRDefault="0070525A"/>
    <w:p w:rsidR="0070525A" w:rsidRDefault="0070525A"/>
    <w:p w:rsidR="0070525A" w:rsidRDefault="0070525A"/>
    <w:p w:rsidR="0070525A" w:rsidRDefault="0070525A" w:rsidP="0070525A">
      <w:pPr>
        <w:pStyle w:val="Heading1"/>
        <w:jc w:val="center"/>
        <w:rPr>
          <w:color w:val="000000"/>
        </w:rPr>
      </w:pPr>
      <w:r>
        <w:rPr>
          <w:color w:val="000000"/>
        </w:rPr>
        <w:t>Deleting from a Linked List</w:t>
      </w:r>
    </w:p>
    <w:p w:rsidR="0070525A" w:rsidRDefault="004C5606" w:rsidP="0070525A">
      <w:r>
        <w:pict>
          <v:rect id="_x0000_i1025" style="width:0;height:1.5pt" o:hralign="center" o:hrstd="t" o:hrnoshade="t" o:hr="t" fillcolor="black" stroked="f"/>
        </w:pict>
      </w:r>
    </w:p>
    <w:p w:rsidR="0070525A" w:rsidRDefault="0070525A" w:rsidP="0070525A">
      <w:pPr>
        <w:numPr>
          <w:ilvl w:val="0"/>
          <w:numId w:val="5"/>
        </w:numPr>
        <w:spacing w:before="100" w:beforeAutospacing="1" w:after="100" w:afterAutospacing="1" w:line="240" w:lineRule="auto"/>
        <w:rPr>
          <w:color w:val="000000"/>
          <w:sz w:val="27"/>
          <w:szCs w:val="27"/>
        </w:rPr>
      </w:pPr>
      <w:r>
        <w:rPr>
          <w:rStyle w:val="Emphasis"/>
          <w:b/>
          <w:bCs/>
          <w:color w:val="000000"/>
          <w:sz w:val="27"/>
          <w:szCs w:val="27"/>
        </w:rPr>
        <w:t>Linked List</w:t>
      </w:r>
      <w:r>
        <w:rPr>
          <w:rStyle w:val="apple-converted-space"/>
          <w:b/>
          <w:bCs/>
          <w:color w:val="000000"/>
          <w:sz w:val="27"/>
          <w:szCs w:val="27"/>
        </w:rPr>
        <w:t> </w:t>
      </w:r>
      <w:r>
        <w:rPr>
          <w:b/>
          <w:bCs/>
          <w:color w:val="000000"/>
          <w:sz w:val="27"/>
          <w:szCs w:val="27"/>
        </w:rPr>
        <w:t>example:</w:t>
      </w:r>
    </w:p>
    <w:p w:rsidR="0070525A" w:rsidRDefault="0070525A" w:rsidP="0070525A">
      <w:pPr>
        <w:pStyle w:val="NormalWeb"/>
        <w:ind w:left="720"/>
        <w:rPr>
          <w:color w:val="000000"/>
          <w:sz w:val="27"/>
          <w:szCs w:val="27"/>
        </w:rPr>
      </w:pPr>
      <w:r>
        <w:rPr>
          <w:color w:val="000000"/>
          <w:sz w:val="27"/>
          <w:szCs w:val="27"/>
        </w:rPr>
        <w:t>Here, we will discuss</w:t>
      </w:r>
      <w:r>
        <w:rPr>
          <w:rStyle w:val="apple-converted-space"/>
          <w:color w:val="000000"/>
          <w:sz w:val="27"/>
          <w:szCs w:val="27"/>
        </w:rPr>
        <w:t> </w:t>
      </w:r>
      <w:r>
        <w:rPr>
          <w:rStyle w:val="Emphasis"/>
          <w:color w:val="000000"/>
          <w:sz w:val="27"/>
          <w:szCs w:val="27"/>
        </w:rPr>
        <w:t>deleting an element with a specific value</w:t>
      </w:r>
      <w:r>
        <w:rPr>
          <w:rStyle w:val="apple-converted-space"/>
          <w:color w:val="000000"/>
          <w:sz w:val="27"/>
          <w:szCs w:val="27"/>
        </w:rPr>
        <w:t> </w:t>
      </w:r>
      <w:r>
        <w:rPr>
          <w:color w:val="000000"/>
          <w:sz w:val="27"/>
          <w:szCs w:val="27"/>
        </w:rPr>
        <w:t>from a linked list.</w:t>
      </w:r>
    </w:p>
    <w:p w:rsidR="0070525A" w:rsidRDefault="0070525A" w:rsidP="0070525A">
      <w:pPr>
        <w:pStyle w:val="NormalWeb"/>
        <w:ind w:left="720"/>
        <w:rPr>
          <w:color w:val="000000"/>
          <w:sz w:val="27"/>
          <w:szCs w:val="27"/>
        </w:rPr>
      </w:pPr>
      <w:r>
        <w:rPr>
          <w:color w:val="000000"/>
          <w:sz w:val="27"/>
          <w:szCs w:val="27"/>
        </w:rPr>
        <w:t>Here are some constraints for our example:</w:t>
      </w:r>
    </w:p>
    <w:p w:rsidR="0070525A" w:rsidRDefault="0070525A" w:rsidP="0070525A">
      <w:pPr>
        <w:numPr>
          <w:ilvl w:val="1"/>
          <w:numId w:val="5"/>
        </w:numPr>
        <w:spacing w:before="100" w:beforeAutospacing="1" w:after="100" w:afterAutospacing="1" w:line="240" w:lineRule="auto"/>
        <w:rPr>
          <w:color w:val="000000"/>
          <w:sz w:val="27"/>
          <w:szCs w:val="27"/>
        </w:rPr>
      </w:pPr>
      <w:r>
        <w:rPr>
          <w:color w:val="000000"/>
          <w:sz w:val="27"/>
          <w:szCs w:val="27"/>
        </w:rPr>
        <w:lastRenderedPageBreak/>
        <w:t>The list holds</w:t>
      </w:r>
      <w:r>
        <w:rPr>
          <w:rStyle w:val="apple-converted-space"/>
          <w:color w:val="000000"/>
          <w:sz w:val="27"/>
          <w:szCs w:val="27"/>
        </w:rPr>
        <w:t> </w:t>
      </w:r>
      <w:r>
        <w:rPr>
          <w:rStyle w:val="HTMLCode"/>
          <w:rFonts w:eastAsiaTheme="minorHAnsi"/>
          <w:color w:val="000000"/>
        </w:rPr>
        <w:t>char</w:t>
      </w:r>
      <w:r>
        <w:rPr>
          <w:color w:val="000000"/>
          <w:sz w:val="27"/>
          <w:szCs w:val="27"/>
        </w:rPr>
        <w:t>'s.</w:t>
      </w:r>
    </w:p>
    <w:p w:rsidR="0070525A" w:rsidRDefault="0070525A" w:rsidP="0070525A">
      <w:pPr>
        <w:numPr>
          <w:ilvl w:val="1"/>
          <w:numId w:val="5"/>
        </w:numPr>
        <w:spacing w:before="100" w:beforeAutospacing="1" w:after="100" w:afterAutospacing="1" w:line="240" w:lineRule="auto"/>
        <w:rPr>
          <w:color w:val="000000"/>
          <w:sz w:val="27"/>
          <w:szCs w:val="27"/>
        </w:rPr>
      </w:pPr>
      <w:r>
        <w:rPr>
          <w:color w:val="000000"/>
          <w:sz w:val="27"/>
          <w:szCs w:val="27"/>
        </w:rPr>
        <w:t>Deletion can occur</w:t>
      </w:r>
      <w:r>
        <w:rPr>
          <w:rStyle w:val="apple-converted-space"/>
          <w:color w:val="000000"/>
          <w:sz w:val="27"/>
          <w:szCs w:val="27"/>
        </w:rPr>
        <w:t> </w:t>
      </w:r>
      <w:r>
        <w:rPr>
          <w:rStyle w:val="Emphasis"/>
          <w:color w:val="000000"/>
          <w:sz w:val="27"/>
          <w:szCs w:val="27"/>
        </w:rPr>
        <w:t>anywhere</w:t>
      </w:r>
      <w:r>
        <w:rPr>
          <w:rStyle w:val="apple-converted-space"/>
          <w:color w:val="000000"/>
          <w:sz w:val="27"/>
          <w:szCs w:val="27"/>
        </w:rPr>
        <w:t> </w:t>
      </w:r>
      <w:r>
        <w:rPr>
          <w:color w:val="000000"/>
          <w:sz w:val="27"/>
          <w:szCs w:val="27"/>
        </w:rPr>
        <w:t>in the list.</w:t>
      </w:r>
    </w:p>
    <w:p w:rsidR="0070525A" w:rsidRDefault="0070525A" w:rsidP="0070525A">
      <w:pPr>
        <w:numPr>
          <w:ilvl w:val="1"/>
          <w:numId w:val="5"/>
        </w:numPr>
        <w:spacing w:before="100" w:beforeAutospacing="1" w:after="100" w:afterAutospacing="1" w:line="240" w:lineRule="auto"/>
        <w:rPr>
          <w:color w:val="000000"/>
          <w:sz w:val="27"/>
          <w:szCs w:val="27"/>
        </w:rPr>
      </w:pPr>
      <w:r>
        <w:rPr>
          <w:color w:val="000000"/>
          <w:sz w:val="27"/>
          <w:szCs w:val="27"/>
        </w:rPr>
        <w:t>The delete operation will not return the element that we delete, it only need remove it from the list.</w:t>
      </w:r>
    </w:p>
    <w:p w:rsidR="0070525A" w:rsidRDefault="004C5606" w:rsidP="0070525A">
      <w:pPr>
        <w:spacing w:beforeAutospacing="1" w:afterAutospacing="1"/>
        <w:ind w:left="720"/>
        <w:rPr>
          <w:color w:val="000000"/>
          <w:sz w:val="27"/>
          <w:szCs w:val="27"/>
        </w:rPr>
      </w:pPr>
      <w:r>
        <w:rPr>
          <w:color w:val="000000"/>
          <w:sz w:val="27"/>
          <w:szCs w:val="27"/>
        </w:rPr>
        <w:pict>
          <v:rect id="_x0000_i1026" style="width:187.2pt;height:1.5pt" o:hrpct="400" o:hrstd="t" o:hr="t" fillcolor="#a0a0a0" stroked="f"/>
        </w:pict>
      </w:r>
    </w:p>
    <w:p w:rsidR="0070525A" w:rsidRDefault="0070525A" w:rsidP="0070525A">
      <w:pPr>
        <w:pStyle w:val="NormalWeb"/>
        <w:ind w:left="720"/>
        <w:rPr>
          <w:color w:val="000000"/>
          <w:sz w:val="27"/>
          <w:szCs w:val="27"/>
        </w:rPr>
      </w:pPr>
      <w:r>
        <w:rPr>
          <w:color w:val="000000"/>
          <w:sz w:val="27"/>
          <w:szCs w:val="27"/>
        </w:rPr>
        <w:t>Now, recall the basic structure of a singly-linked list:</w:t>
      </w:r>
    </w:p>
    <w:p w:rsidR="0070525A" w:rsidRDefault="0070525A" w:rsidP="0070525A">
      <w:pPr>
        <w:pStyle w:val="HTMLPreformatted"/>
        <w:ind w:left="720"/>
        <w:rPr>
          <w:color w:val="000000"/>
        </w:rPr>
      </w:pPr>
      <w:proofErr w:type="gramStart"/>
      <w:r>
        <w:rPr>
          <w:color w:val="000000"/>
        </w:rPr>
        <w:t>list</w:t>
      </w:r>
      <w:proofErr w:type="gramEnd"/>
    </w:p>
    <w:p w:rsidR="0070525A" w:rsidRDefault="0070525A" w:rsidP="0070525A">
      <w:pPr>
        <w:pStyle w:val="HTMLPreformatted"/>
        <w:ind w:left="720"/>
        <w:rPr>
          <w:color w:val="000000"/>
        </w:rPr>
      </w:pPr>
      <w:r>
        <w:rPr>
          <w:color w:val="000000"/>
        </w:rPr>
        <w:t xml:space="preserve"> |</w:t>
      </w:r>
    </w:p>
    <w:p w:rsidR="0070525A" w:rsidRDefault="0070525A" w:rsidP="0070525A">
      <w:pPr>
        <w:pStyle w:val="HTMLPreformatted"/>
        <w:ind w:left="720"/>
        <w:rPr>
          <w:color w:val="000000"/>
        </w:rPr>
      </w:pPr>
      <w:r>
        <w:rPr>
          <w:color w:val="000000"/>
        </w:rPr>
        <w:t xml:space="preserve"> </w:t>
      </w:r>
      <w:proofErr w:type="gramStart"/>
      <w:r>
        <w:rPr>
          <w:color w:val="000000"/>
        </w:rPr>
        <w:t>v</w:t>
      </w:r>
      <w:proofErr w:type="gramEnd"/>
    </w:p>
    <w:p w:rsidR="0070525A" w:rsidRDefault="0070525A" w:rsidP="0070525A">
      <w:pPr>
        <w:pStyle w:val="HTMLPreformatted"/>
        <w:ind w:left="720"/>
        <w:rPr>
          <w:color w:val="000000"/>
        </w:rPr>
      </w:pPr>
      <w:r>
        <w:rPr>
          <w:color w:val="000000"/>
        </w:rPr>
        <w:t>---------     ---------     ---------</w:t>
      </w:r>
    </w:p>
    <w:p w:rsidR="0070525A" w:rsidRDefault="0070525A" w:rsidP="0070525A">
      <w:pPr>
        <w:pStyle w:val="HTMLPreformatted"/>
        <w:ind w:left="720"/>
        <w:rPr>
          <w:color w:val="000000"/>
        </w:rPr>
      </w:pPr>
      <w:r>
        <w:rPr>
          <w:color w:val="000000"/>
        </w:rPr>
        <w:t xml:space="preserve">| </w:t>
      </w:r>
      <w:proofErr w:type="gramStart"/>
      <w:r>
        <w:rPr>
          <w:color w:val="000000"/>
        </w:rPr>
        <w:t>a</w:t>
      </w:r>
      <w:proofErr w:type="gramEnd"/>
      <w:r>
        <w:rPr>
          <w:color w:val="000000"/>
        </w:rPr>
        <w:t xml:space="preserve"> | --+---&gt; | b | --+---&gt; | c | 0 |</w:t>
      </w:r>
    </w:p>
    <w:p w:rsidR="0070525A" w:rsidRDefault="0070525A" w:rsidP="0070525A">
      <w:pPr>
        <w:pStyle w:val="HTMLPreformatted"/>
        <w:ind w:left="720"/>
        <w:rPr>
          <w:color w:val="000000"/>
        </w:rPr>
      </w:pPr>
      <w:r>
        <w:rPr>
          <w:color w:val="000000"/>
        </w:rPr>
        <w:t>---------     ---------     ---------</w:t>
      </w:r>
    </w:p>
    <w:p w:rsidR="0070525A" w:rsidRDefault="0070525A" w:rsidP="0070525A">
      <w:pPr>
        <w:pStyle w:val="NormalWeb"/>
        <w:ind w:left="720"/>
        <w:rPr>
          <w:color w:val="000000"/>
          <w:sz w:val="27"/>
          <w:szCs w:val="27"/>
        </w:rPr>
      </w:pPr>
      <w:r>
        <w:rPr>
          <w:color w:val="000000"/>
          <w:sz w:val="27"/>
          <w:szCs w:val="27"/>
        </w:rPr>
        <w:t>In other words, there is a node for each element, where nodes consist of a part in which the element is stored and a link to the next node. The last node links to nothing (i.e., there are no nodes after it). Also, there is a link to the beginning of the list.</w:t>
      </w:r>
    </w:p>
    <w:p w:rsidR="0070525A" w:rsidRDefault="0070525A" w:rsidP="0070525A">
      <w:pPr>
        <w:pStyle w:val="NormalWeb"/>
        <w:ind w:left="720"/>
        <w:rPr>
          <w:color w:val="000000"/>
          <w:sz w:val="27"/>
          <w:szCs w:val="27"/>
        </w:rPr>
      </w:pPr>
      <w:r>
        <w:rPr>
          <w:rStyle w:val="Emphasis"/>
          <w:color w:val="000000"/>
          <w:sz w:val="27"/>
          <w:szCs w:val="27"/>
        </w:rPr>
        <w:t>What do these</w:t>
      </w:r>
      <w:r>
        <w:rPr>
          <w:rStyle w:val="apple-converted-space"/>
          <w:i/>
          <w:iCs/>
          <w:color w:val="000000"/>
          <w:sz w:val="27"/>
          <w:szCs w:val="27"/>
        </w:rPr>
        <w:t> </w:t>
      </w:r>
      <w:r>
        <w:rPr>
          <w:rStyle w:val="Emphasis"/>
          <w:b/>
          <w:bCs/>
          <w:color w:val="000000"/>
          <w:sz w:val="27"/>
          <w:szCs w:val="27"/>
        </w:rPr>
        <w:t>links</w:t>
      </w:r>
      <w:r>
        <w:rPr>
          <w:rStyle w:val="apple-converted-space"/>
          <w:i/>
          <w:iCs/>
          <w:color w:val="000000"/>
          <w:sz w:val="27"/>
          <w:szCs w:val="27"/>
        </w:rPr>
        <w:t> </w:t>
      </w:r>
      <w:r>
        <w:rPr>
          <w:rStyle w:val="Emphasis"/>
          <w:color w:val="000000"/>
          <w:sz w:val="27"/>
          <w:szCs w:val="27"/>
        </w:rPr>
        <w:t>correspond to in C?</w:t>
      </w:r>
    </w:p>
    <w:p w:rsidR="0070525A" w:rsidRDefault="0070525A" w:rsidP="0070525A">
      <w:pPr>
        <w:pStyle w:val="NormalWeb"/>
        <w:ind w:left="720"/>
        <w:rPr>
          <w:color w:val="000000"/>
          <w:sz w:val="27"/>
          <w:szCs w:val="27"/>
        </w:rPr>
      </w:pPr>
      <w:r>
        <w:rPr>
          <w:b/>
          <w:bCs/>
          <w:color w:val="000000"/>
          <w:sz w:val="27"/>
          <w:szCs w:val="27"/>
        </w:rPr>
        <w:t>Answer:</w:t>
      </w:r>
      <w:r>
        <w:rPr>
          <w:rStyle w:val="apple-converted-space"/>
          <w:color w:val="000000"/>
          <w:sz w:val="27"/>
          <w:szCs w:val="27"/>
        </w:rPr>
        <w:t> </w:t>
      </w:r>
      <w:r>
        <w:rPr>
          <w:color w:val="000000"/>
          <w:sz w:val="27"/>
          <w:szCs w:val="27"/>
        </w:rPr>
        <w:t>Pointers!</w:t>
      </w:r>
    </w:p>
    <w:p w:rsidR="0070525A" w:rsidRDefault="004C5606" w:rsidP="0070525A">
      <w:pPr>
        <w:spacing w:beforeAutospacing="1" w:afterAutospacing="1"/>
        <w:ind w:left="720"/>
        <w:rPr>
          <w:color w:val="000000"/>
          <w:sz w:val="27"/>
          <w:szCs w:val="27"/>
        </w:rPr>
      </w:pPr>
      <w:r>
        <w:rPr>
          <w:color w:val="000000"/>
          <w:sz w:val="27"/>
          <w:szCs w:val="27"/>
        </w:rPr>
        <w:pict>
          <v:rect id="_x0000_i1027" style="width:187.2pt;height:1.5pt" o:hrpct="400" o:hrstd="t" o:hr="t" fillcolor="#a0a0a0" stroked="f"/>
        </w:pict>
      </w:r>
    </w:p>
    <w:p w:rsidR="0070525A" w:rsidRDefault="0070525A" w:rsidP="0070525A">
      <w:pPr>
        <w:pStyle w:val="NormalWeb"/>
        <w:ind w:left="720"/>
        <w:rPr>
          <w:color w:val="000000"/>
          <w:sz w:val="27"/>
          <w:szCs w:val="27"/>
        </w:rPr>
      </w:pPr>
      <w:r>
        <w:rPr>
          <w:color w:val="000000"/>
          <w:sz w:val="27"/>
          <w:szCs w:val="27"/>
        </w:rPr>
        <w:t>We'll consider our elements and nodes to have the following types:</w:t>
      </w:r>
    </w:p>
    <w:p w:rsidR="0070525A" w:rsidRDefault="0070525A" w:rsidP="0070525A">
      <w:pPr>
        <w:pStyle w:val="HTMLPreformatted"/>
        <w:ind w:left="720"/>
        <w:rPr>
          <w:color w:val="000000"/>
        </w:rPr>
      </w:pPr>
      <w:proofErr w:type="spellStart"/>
      <w:proofErr w:type="gramStart"/>
      <w:r>
        <w:rPr>
          <w:color w:val="000000"/>
        </w:rPr>
        <w:t>typedef</w:t>
      </w:r>
      <w:proofErr w:type="spellEnd"/>
      <w:proofErr w:type="gramEnd"/>
      <w:r>
        <w:rPr>
          <w:color w:val="000000"/>
        </w:rPr>
        <w:t xml:space="preserve"> char </w:t>
      </w:r>
      <w:proofErr w:type="spellStart"/>
      <w:r>
        <w:rPr>
          <w:color w:val="000000"/>
        </w:rPr>
        <w:t>elementT</w:t>
      </w:r>
      <w:proofErr w:type="spellEnd"/>
      <w:r>
        <w:rPr>
          <w:color w:val="000000"/>
        </w:rPr>
        <w:t>;</w:t>
      </w:r>
    </w:p>
    <w:p w:rsidR="0070525A" w:rsidRDefault="0070525A" w:rsidP="0070525A">
      <w:pPr>
        <w:pStyle w:val="HTMLPreformatted"/>
        <w:ind w:left="720"/>
        <w:rPr>
          <w:color w:val="000000"/>
        </w:rPr>
      </w:pPr>
    </w:p>
    <w:p w:rsidR="0070525A" w:rsidRDefault="0070525A" w:rsidP="0070525A">
      <w:pPr>
        <w:pStyle w:val="HTMLPreformatted"/>
        <w:ind w:left="720"/>
        <w:rPr>
          <w:color w:val="000000"/>
        </w:rPr>
      </w:pPr>
      <w:r>
        <w:rPr>
          <w:b/>
          <w:bCs/>
          <w:color w:val="000000"/>
        </w:rPr>
        <w:t>...</w:t>
      </w:r>
    </w:p>
    <w:p w:rsidR="0070525A" w:rsidRDefault="0070525A" w:rsidP="0070525A">
      <w:pPr>
        <w:pStyle w:val="HTMLPreformatted"/>
        <w:ind w:left="720"/>
        <w:rPr>
          <w:color w:val="000000"/>
        </w:rPr>
      </w:pPr>
    </w:p>
    <w:p w:rsidR="0070525A" w:rsidRDefault="0070525A" w:rsidP="0070525A">
      <w:pPr>
        <w:pStyle w:val="HTMLPreformatted"/>
        <w:ind w:left="720"/>
        <w:rPr>
          <w:color w:val="000000"/>
        </w:rPr>
      </w:pPr>
      <w:proofErr w:type="spellStart"/>
      <w:proofErr w:type="gramStart"/>
      <w:r>
        <w:rPr>
          <w:color w:val="000000"/>
        </w:rPr>
        <w:t>typedef</w:t>
      </w:r>
      <w:proofErr w:type="spellEnd"/>
      <w:proofErr w:type="gramEnd"/>
      <w:r>
        <w:rPr>
          <w:color w:val="000000"/>
        </w:rPr>
        <w:t xml:space="preserve"> </w:t>
      </w:r>
      <w:proofErr w:type="spellStart"/>
      <w:r>
        <w:rPr>
          <w:color w:val="000000"/>
        </w:rPr>
        <w:t>struct</w:t>
      </w:r>
      <w:proofErr w:type="spellEnd"/>
      <w:r>
        <w:rPr>
          <w:color w:val="000000"/>
        </w:rPr>
        <w:t xml:space="preserve"> </w:t>
      </w:r>
      <w:proofErr w:type="spellStart"/>
      <w:r>
        <w:rPr>
          <w:color w:val="000000"/>
        </w:rPr>
        <w:t>nodeTag</w:t>
      </w:r>
      <w:proofErr w:type="spellEnd"/>
      <w:r>
        <w:rPr>
          <w:color w:val="000000"/>
        </w:rPr>
        <w:t xml:space="preserve"> {</w:t>
      </w:r>
    </w:p>
    <w:p w:rsidR="0070525A" w:rsidRDefault="0070525A" w:rsidP="0070525A">
      <w:pPr>
        <w:pStyle w:val="HTMLPreformatted"/>
        <w:ind w:left="720"/>
        <w:rPr>
          <w:color w:val="000000"/>
        </w:rPr>
      </w:pPr>
      <w:r>
        <w:rPr>
          <w:color w:val="000000"/>
        </w:rPr>
        <w:t xml:space="preserve">  </w:t>
      </w:r>
      <w:proofErr w:type="spellStart"/>
      <w:proofErr w:type="gramStart"/>
      <w:r>
        <w:rPr>
          <w:color w:val="000000"/>
        </w:rPr>
        <w:t>elementT</w:t>
      </w:r>
      <w:proofErr w:type="spellEnd"/>
      <w:proofErr w:type="gramEnd"/>
      <w:r>
        <w:rPr>
          <w:color w:val="000000"/>
        </w:rPr>
        <w:t xml:space="preserve"> element;</w:t>
      </w:r>
    </w:p>
    <w:p w:rsidR="0070525A" w:rsidRDefault="0070525A" w:rsidP="0070525A">
      <w:pPr>
        <w:pStyle w:val="HTMLPreformatted"/>
        <w:ind w:left="720"/>
        <w:rPr>
          <w:color w:val="000000"/>
        </w:rPr>
      </w:pPr>
      <w:r>
        <w:rPr>
          <w:color w:val="000000"/>
        </w:rPr>
        <w:t xml:space="preserve">  </w:t>
      </w:r>
      <w:proofErr w:type="spellStart"/>
      <w:proofErr w:type="gramStart"/>
      <w:r>
        <w:rPr>
          <w:color w:val="000000"/>
        </w:rPr>
        <w:t>struct</w:t>
      </w:r>
      <w:proofErr w:type="spellEnd"/>
      <w:proofErr w:type="gramEnd"/>
      <w:r>
        <w:rPr>
          <w:color w:val="000000"/>
        </w:rPr>
        <w:t xml:space="preserve"> </w:t>
      </w:r>
      <w:proofErr w:type="spellStart"/>
      <w:r>
        <w:rPr>
          <w:color w:val="000000"/>
        </w:rPr>
        <w:t>nodeTag</w:t>
      </w:r>
      <w:proofErr w:type="spellEnd"/>
      <w:r>
        <w:rPr>
          <w:color w:val="000000"/>
        </w:rPr>
        <w:t xml:space="preserve"> *next;</w:t>
      </w:r>
    </w:p>
    <w:p w:rsidR="0070525A" w:rsidRDefault="0070525A" w:rsidP="0070525A">
      <w:pPr>
        <w:pStyle w:val="HTMLPreformatted"/>
        <w:ind w:left="720"/>
        <w:rPr>
          <w:color w:val="000000"/>
        </w:rPr>
      </w:pPr>
      <w:r>
        <w:rPr>
          <w:color w:val="000000"/>
        </w:rPr>
        <w:t xml:space="preserve">} </w:t>
      </w:r>
      <w:proofErr w:type="spellStart"/>
      <w:r>
        <w:rPr>
          <w:color w:val="000000"/>
        </w:rPr>
        <w:t>nodeT</w:t>
      </w:r>
      <w:proofErr w:type="spellEnd"/>
      <w:r>
        <w:rPr>
          <w:color w:val="000000"/>
        </w:rPr>
        <w:t>;</w:t>
      </w:r>
    </w:p>
    <w:p w:rsidR="0070525A" w:rsidRDefault="0070525A" w:rsidP="0070525A">
      <w:pPr>
        <w:pStyle w:val="NormalWeb"/>
        <w:ind w:left="720"/>
        <w:rPr>
          <w:color w:val="000000"/>
          <w:sz w:val="27"/>
          <w:szCs w:val="27"/>
        </w:rPr>
      </w:pPr>
      <w:proofErr w:type="gramStart"/>
      <w:r>
        <w:rPr>
          <w:color w:val="000000"/>
          <w:sz w:val="27"/>
          <w:szCs w:val="27"/>
        </w:rPr>
        <w:t>and</w:t>
      </w:r>
      <w:proofErr w:type="gramEnd"/>
      <w:r>
        <w:rPr>
          <w:color w:val="000000"/>
          <w:sz w:val="27"/>
          <w:szCs w:val="27"/>
        </w:rPr>
        <w:t xml:space="preserve"> thus, the pointer to the beginning of the list will be:</w:t>
      </w:r>
    </w:p>
    <w:p w:rsidR="0070525A" w:rsidRDefault="0070525A" w:rsidP="0070525A">
      <w:pPr>
        <w:pStyle w:val="HTMLPreformatted"/>
        <w:ind w:left="720"/>
        <w:rPr>
          <w:color w:val="000000"/>
        </w:rPr>
      </w:pPr>
      <w:proofErr w:type="spellStart"/>
      <w:proofErr w:type="gramStart"/>
      <w:r>
        <w:rPr>
          <w:color w:val="000000"/>
        </w:rPr>
        <w:t>nodeT</w:t>
      </w:r>
      <w:proofErr w:type="spellEnd"/>
      <w:proofErr w:type="gramEnd"/>
      <w:r>
        <w:rPr>
          <w:color w:val="000000"/>
        </w:rPr>
        <w:t xml:space="preserve"> *list;</w:t>
      </w:r>
    </w:p>
    <w:p w:rsidR="0070525A" w:rsidRDefault="004C5606" w:rsidP="0070525A">
      <w:pPr>
        <w:spacing w:beforeAutospacing="1" w:afterAutospacing="1"/>
        <w:ind w:left="720"/>
        <w:rPr>
          <w:color w:val="000000"/>
          <w:sz w:val="27"/>
          <w:szCs w:val="27"/>
        </w:rPr>
      </w:pPr>
      <w:r>
        <w:rPr>
          <w:color w:val="000000"/>
          <w:sz w:val="27"/>
          <w:szCs w:val="27"/>
        </w:rPr>
        <w:pict>
          <v:rect id="_x0000_i1028" style="width:93.6pt;height:1.5pt" o:hrpct="200" o:hrstd="t" o:hr="t" fillcolor="#a0a0a0" stroked="f"/>
        </w:pict>
      </w:r>
    </w:p>
    <w:p w:rsidR="0070525A" w:rsidRDefault="0070525A" w:rsidP="0070525A">
      <w:pPr>
        <w:spacing w:beforeAutospacing="1" w:afterAutospacing="1"/>
        <w:ind w:left="720"/>
        <w:rPr>
          <w:color w:val="000000"/>
          <w:sz w:val="27"/>
          <w:szCs w:val="27"/>
        </w:rPr>
      </w:pPr>
      <w:r>
        <w:rPr>
          <w:b/>
          <w:bCs/>
          <w:color w:val="000000"/>
          <w:sz w:val="27"/>
          <w:szCs w:val="27"/>
        </w:rPr>
        <w:lastRenderedPageBreak/>
        <w:t>Aside:</w:t>
      </w:r>
      <w:r>
        <w:rPr>
          <w:rStyle w:val="apple-converted-space"/>
          <w:color w:val="000000"/>
          <w:sz w:val="27"/>
          <w:szCs w:val="27"/>
        </w:rPr>
        <w:t> </w:t>
      </w:r>
      <w:r>
        <w:rPr>
          <w:color w:val="000000"/>
          <w:sz w:val="27"/>
          <w:szCs w:val="27"/>
        </w:rPr>
        <w:t>Although</w:t>
      </w:r>
      <w:r>
        <w:rPr>
          <w:rStyle w:val="apple-converted-space"/>
          <w:color w:val="000000"/>
          <w:sz w:val="27"/>
          <w:szCs w:val="27"/>
        </w:rPr>
        <w:t> </w:t>
      </w:r>
      <w:r>
        <w:rPr>
          <w:rStyle w:val="HTMLCode"/>
          <w:rFonts w:eastAsiaTheme="minorHAnsi"/>
          <w:color w:val="000000"/>
        </w:rPr>
        <w:t>list</w:t>
      </w:r>
      <w:r>
        <w:rPr>
          <w:rStyle w:val="apple-converted-space"/>
          <w:color w:val="000000"/>
          <w:sz w:val="27"/>
          <w:szCs w:val="27"/>
        </w:rPr>
        <w:t> </w:t>
      </w:r>
      <w:r>
        <w:rPr>
          <w:color w:val="000000"/>
          <w:sz w:val="27"/>
          <w:szCs w:val="27"/>
        </w:rPr>
        <w:t>is a pointer, we won't use the convention of naming it "</w:t>
      </w:r>
      <w:proofErr w:type="spellStart"/>
      <w:r>
        <w:rPr>
          <w:color w:val="000000"/>
          <w:sz w:val="27"/>
          <w:szCs w:val="27"/>
        </w:rPr>
        <w:t>listP</w:t>
      </w:r>
      <w:proofErr w:type="spellEnd"/>
      <w:r>
        <w:rPr>
          <w:color w:val="000000"/>
          <w:sz w:val="27"/>
          <w:szCs w:val="27"/>
        </w:rPr>
        <w:t>". That's because we want to be abstract about what "list" is. I.e., users of the list don't really care whether it is implemented as a linked list or array or whatever--when they want to access a list, they just call list functions on this variable.</w:t>
      </w:r>
    </w:p>
    <w:p w:rsidR="0070525A" w:rsidRDefault="004C5606" w:rsidP="0070525A">
      <w:pPr>
        <w:spacing w:beforeAutospacing="1" w:afterAutospacing="1"/>
        <w:ind w:left="720"/>
        <w:rPr>
          <w:color w:val="000000"/>
          <w:sz w:val="27"/>
          <w:szCs w:val="27"/>
        </w:rPr>
      </w:pPr>
      <w:r>
        <w:rPr>
          <w:color w:val="000000"/>
          <w:sz w:val="27"/>
          <w:szCs w:val="27"/>
        </w:rPr>
        <w:pict>
          <v:rect id="_x0000_i1029" style="width:86.4pt;height:1.5pt" o:hrpct="200" o:hrstd="t" o:hr="t" fillcolor="#a0a0a0" stroked="f"/>
        </w:pict>
      </w:r>
    </w:p>
    <w:p w:rsidR="0070525A" w:rsidRDefault="0070525A" w:rsidP="0070525A">
      <w:pPr>
        <w:pStyle w:val="NormalWeb"/>
        <w:ind w:left="720"/>
        <w:rPr>
          <w:color w:val="000000"/>
          <w:sz w:val="27"/>
          <w:szCs w:val="27"/>
        </w:rPr>
      </w:pPr>
      <w:r>
        <w:rPr>
          <w:rStyle w:val="Emphasis"/>
          <w:color w:val="000000"/>
          <w:sz w:val="27"/>
          <w:szCs w:val="27"/>
        </w:rPr>
        <w:t>When the list is empty, what value will the pointer to the beginning have?</w:t>
      </w:r>
    </w:p>
    <w:p w:rsidR="0070525A" w:rsidRDefault="0070525A" w:rsidP="0070525A">
      <w:pPr>
        <w:pStyle w:val="NormalWeb"/>
        <w:ind w:left="720"/>
        <w:rPr>
          <w:color w:val="000000"/>
          <w:sz w:val="27"/>
          <w:szCs w:val="27"/>
        </w:rPr>
      </w:pPr>
      <w:r>
        <w:rPr>
          <w:b/>
          <w:bCs/>
          <w:color w:val="000000"/>
          <w:sz w:val="27"/>
          <w:szCs w:val="27"/>
        </w:rPr>
        <w:t>Answer</w:t>
      </w:r>
      <w:r>
        <w:rPr>
          <w:color w:val="000000"/>
          <w:sz w:val="27"/>
          <w:szCs w:val="27"/>
        </w:rPr>
        <w:t>: There are no nodes to point to, so it will be</w:t>
      </w:r>
      <w:r>
        <w:rPr>
          <w:rStyle w:val="apple-converted-space"/>
          <w:color w:val="000000"/>
          <w:sz w:val="27"/>
          <w:szCs w:val="27"/>
        </w:rPr>
        <w:t> </w:t>
      </w:r>
      <w:r>
        <w:rPr>
          <w:rStyle w:val="HTMLCode"/>
          <w:color w:val="000000"/>
        </w:rPr>
        <w:t>NULL</w:t>
      </w:r>
      <w:r>
        <w:rPr>
          <w:color w:val="000000"/>
          <w:sz w:val="27"/>
          <w:szCs w:val="27"/>
        </w:rPr>
        <w:t>!</w:t>
      </w:r>
    </w:p>
    <w:p w:rsidR="0070525A" w:rsidRDefault="0070525A" w:rsidP="0070525A">
      <w:pPr>
        <w:numPr>
          <w:ilvl w:val="0"/>
          <w:numId w:val="5"/>
        </w:numPr>
        <w:spacing w:before="100" w:beforeAutospacing="1" w:after="100" w:afterAutospacing="1" w:line="240" w:lineRule="auto"/>
        <w:rPr>
          <w:color w:val="000000"/>
          <w:sz w:val="27"/>
          <w:szCs w:val="27"/>
        </w:rPr>
      </w:pPr>
      <w:r>
        <w:rPr>
          <w:b/>
          <w:bCs/>
          <w:color w:val="000000"/>
          <w:sz w:val="27"/>
          <w:szCs w:val="27"/>
        </w:rPr>
        <w:t>Different cases:</w:t>
      </w:r>
    </w:p>
    <w:p w:rsidR="0070525A" w:rsidRDefault="0070525A" w:rsidP="0070525A">
      <w:pPr>
        <w:pStyle w:val="NormalWeb"/>
        <w:ind w:left="720"/>
        <w:rPr>
          <w:color w:val="000000"/>
          <w:sz w:val="27"/>
          <w:szCs w:val="27"/>
        </w:rPr>
      </w:pPr>
      <w:r>
        <w:rPr>
          <w:color w:val="000000"/>
          <w:sz w:val="27"/>
          <w:szCs w:val="27"/>
        </w:rPr>
        <w:t>There are a few steps to deleting a specific element from the list:</w:t>
      </w:r>
    </w:p>
    <w:p w:rsidR="0070525A" w:rsidRDefault="0070525A" w:rsidP="0070525A">
      <w:pPr>
        <w:numPr>
          <w:ilvl w:val="1"/>
          <w:numId w:val="5"/>
        </w:numPr>
        <w:spacing w:before="100" w:beforeAutospacing="1" w:after="100" w:afterAutospacing="1" w:line="240" w:lineRule="auto"/>
        <w:rPr>
          <w:color w:val="000000"/>
          <w:sz w:val="27"/>
          <w:szCs w:val="27"/>
        </w:rPr>
      </w:pPr>
      <w:r>
        <w:rPr>
          <w:color w:val="000000"/>
          <w:sz w:val="27"/>
          <w:szCs w:val="27"/>
        </w:rPr>
        <w:t>Find the node with the element (if it exists).</w:t>
      </w:r>
    </w:p>
    <w:p w:rsidR="0070525A" w:rsidRDefault="0070525A" w:rsidP="0070525A">
      <w:pPr>
        <w:numPr>
          <w:ilvl w:val="1"/>
          <w:numId w:val="5"/>
        </w:numPr>
        <w:spacing w:before="100" w:beforeAutospacing="1" w:after="100" w:afterAutospacing="1" w:line="240" w:lineRule="auto"/>
        <w:rPr>
          <w:color w:val="000000"/>
          <w:sz w:val="27"/>
          <w:szCs w:val="27"/>
        </w:rPr>
      </w:pPr>
      <w:r>
        <w:rPr>
          <w:color w:val="000000"/>
          <w:sz w:val="27"/>
          <w:szCs w:val="27"/>
        </w:rPr>
        <w:t>Remove that node.</w:t>
      </w:r>
    </w:p>
    <w:p w:rsidR="0070525A" w:rsidRDefault="0070525A" w:rsidP="0070525A">
      <w:pPr>
        <w:numPr>
          <w:ilvl w:val="1"/>
          <w:numId w:val="5"/>
        </w:numPr>
        <w:spacing w:before="100" w:beforeAutospacing="1" w:after="100" w:afterAutospacing="1" w:line="240" w:lineRule="auto"/>
        <w:rPr>
          <w:color w:val="000000"/>
          <w:sz w:val="27"/>
          <w:szCs w:val="27"/>
        </w:rPr>
      </w:pPr>
      <w:r>
        <w:rPr>
          <w:color w:val="000000"/>
          <w:sz w:val="27"/>
          <w:szCs w:val="27"/>
        </w:rPr>
        <w:t>Reconnect the linked list.</w:t>
      </w:r>
    </w:p>
    <w:p w:rsidR="0070525A" w:rsidRDefault="0070525A" w:rsidP="0070525A">
      <w:pPr>
        <w:numPr>
          <w:ilvl w:val="1"/>
          <w:numId w:val="5"/>
        </w:numPr>
        <w:spacing w:before="100" w:beforeAutospacing="1" w:after="100" w:afterAutospacing="1" w:line="240" w:lineRule="auto"/>
        <w:rPr>
          <w:color w:val="000000"/>
          <w:sz w:val="27"/>
          <w:szCs w:val="27"/>
        </w:rPr>
      </w:pPr>
      <w:r>
        <w:rPr>
          <w:color w:val="000000"/>
          <w:sz w:val="27"/>
          <w:szCs w:val="27"/>
        </w:rPr>
        <w:t>Update the link to the beginning (if necessary).</w:t>
      </w:r>
    </w:p>
    <w:p w:rsidR="0070525A" w:rsidRDefault="0070525A" w:rsidP="0070525A">
      <w:pPr>
        <w:pStyle w:val="NormalWeb"/>
        <w:ind w:left="720"/>
        <w:rPr>
          <w:color w:val="000000"/>
          <w:sz w:val="27"/>
          <w:szCs w:val="27"/>
        </w:rPr>
      </w:pPr>
      <w:r>
        <w:rPr>
          <w:color w:val="000000"/>
          <w:sz w:val="27"/>
          <w:szCs w:val="27"/>
        </w:rPr>
        <w:t>The order in which we perform these steps will depend on how we implement the deletion operation.</w:t>
      </w:r>
    </w:p>
    <w:p w:rsidR="0070525A" w:rsidRDefault="004C5606" w:rsidP="0070525A">
      <w:pPr>
        <w:spacing w:beforeAutospacing="1" w:afterAutospacing="1"/>
        <w:ind w:left="720"/>
        <w:rPr>
          <w:color w:val="000000"/>
          <w:sz w:val="27"/>
          <w:szCs w:val="27"/>
        </w:rPr>
      </w:pPr>
      <w:r>
        <w:rPr>
          <w:color w:val="000000"/>
          <w:sz w:val="27"/>
          <w:szCs w:val="27"/>
        </w:rPr>
        <w:pict>
          <v:rect id="_x0000_i1030" style="width:93.6pt;height:1.5pt" o:hrpct="200" o:hrstd="t" o:hr="t" fillcolor="#a0a0a0" stroked="f"/>
        </w:pict>
      </w:r>
    </w:p>
    <w:p w:rsidR="0070525A" w:rsidRDefault="0070525A" w:rsidP="0070525A">
      <w:pPr>
        <w:spacing w:beforeAutospacing="1" w:afterAutospacing="1"/>
        <w:ind w:left="720"/>
        <w:rPr>
          <w:color w:val="000000"/>
          <w:sz w:val="27"/>
          <w:szCs w:val="27"/>
        </w:rPr>
      </w:pPr>
      <w:r>
        <w:rPr>
          <w:b/>
          <w:bCs/>
          <w:color w:val="000000"/>
          <w:sz w:val="27"/>
          <w:szCs w:val="27"/>
        </w:rPr>
        <w:t>Note:</w:t>
      </w:r>
      <w:r>
        <w:rPr>
          <w:rStyle w:val="apple-converted-space"/>
          <w:color w:val="000000"/>
          <w:sz w:val="27"/>
          <w:szCs w:val="27"/>
        </w:rPr>
        <w:t> </w:t>
      </w:r>
      <w:r>
        <w:rPr>
          <w:color w:val="000000"/>
          <w:sz w:val="27"/>
          <w:szCs w:val="27"/>
        </w:rPr>
        <w:t>For simplicity, if there are two elements with the value we want, we'll just remove the first one.</w:t>
      </w:r>
    </w:p>
    <w:p w:rsidR="0070525A" w:rsidRDefault="004C5606" w:rsidP="0070525A">
      <w:pPr>
        <w:spacing w:beforeAutospacing="1" w:afterAutospacing="1"/>
        <w:ind w:left="720"/>
        <w:rPr>
          <w:color w:val="000000"/>
          <w:sz w:val="27"/>
          <w:szCs w:val="27"/>
        </w:rPr>
      </w:pPr>
      <w:r>
        <w:rPr>
          <w:color w:val="000000"/>
          <w:sz w:val="27"/>
          <w:szCs w:val="27"/>
        </w:rPr>
        <w:pict>
          <v:rect id="_x0000_i1031" style="width:86.4pt;height:1.5pt" o:hrpct="200" o:hrstd="t" o:hr="t" fillcolor="#a0a0a0" stroked="f"/>
        </w:pict>
      </w:r>
    </w:p>
    <w:p w:rsidR="0070525A" w:rsidRDefault="0070525A" w:rsidP="0070525A">
      <w:pPr>
        <w:pStyle w:val="NormalWeb"/>
        <w:ind w:left="720"/>
        <w:rPr>
          <w:color w:val="000000"/>
          <w:sz w:val="27"/>
          <w:szCs w:val="27"/>
        </w:rPr>
      </w:pPr>
      <w:r>
        <w:rPr>
          <w:color w:val="000000"/>
          <w:sz w:val="27"/>
          <w:szCs w:val="27"/>
        </w:rPr>
        <w:t>Finding the node in question is a matter of traversing the list and looking at each node's element.</w:t>
      </w:r>
    </w:p>
    <w:p w:rsidR="0070525A" w:rsidRDefault="0070525A" w:rsidP="0070525A">
      <w:pPr>
        <w:pStyle w:val="NormalWeb"/>
        <w:ind w:left="720"/>
        <w:rPr>
          <w:color w:val="000000"/>
          <w:sz w:val="27"/>
          <w:szCs w:val="27"/>
        </w:rPr>
      </w:pPr>
      <w:r>
        <w:rPr>
          <w:color w:val="000000"/>
          <w:sz w:val="27"/>
          <w:szCs w:val="27"/>
        </w:rPr>
        <w:t>Reconnecting the list once a node is to be removed is more interesting. Let's consider at least 3 cases:</w:t>
      </w:r>
    </w:p>
    <w:p w:rsidR="0070525A" w:rsidRDefault="0070525A" w:rsidP="0070525A">
      <w:pPr>
        <w:numPr>
          <w:ilvl w:val="1"/>
          <w:numId w:val="6"/>
        </w:numPr>
        <w:spacing w:before="100" w:beforeAutospacing="1" w:after="100" w:afterAutospacing="1" w:line="240" w:lineRule="auto"/>
        <w:rPr>
          <w:color w:val="000000"/>
          <w:sz w:val="27"/>
          <w:szCs w:val="27"/>
        </w:rPr>
      </w:pPr>
      <w:r>
        <w:rPr>
          <w:color w:val="000000"/>
          <w:sz w:val="27"/>
          <w:szCs w:val="27"/>
        </w:rPr>
        <w:t>Removing a node from the</w:t>
      </w:r>
      <w:r>
        <w:rPr>
          <w:rStyle w:val="apple-converted-space"/>
          <w:color w:val="000000"/>
          <w:sz w:val="27"/>
          <w:szCs w:val="27"/>
        </w:rPr>
        <w:t> </w:t>
      </w:r>
      <w:r>
        <w:rPr>
          <w:rStyle w:val="Emphasis"/>
          <w:color w:val="000000"/>
          <w:sz w:val="27"/>
          <w:szCs w:val="27"/>
        </w:rPr>
        <w:t>beginning</w:t>
      </w:r>
      <w:r>
        <w:rPr>
          <w:color w:val="000000"/>
          <w:sz w:val="27"/>
          <w:szCs w:val="27"/>
        </w:rPr>
        <w:t>.</w:t>
      </w:r>
    </w:p>
    <w:p w:rsidR="0070525A" w:rsidRDefault="0070525A" w:rsidP="0070525A">
      <w:pPr>
        <w:numPr>
          <w:ilvl w:val="1"/>
          <w:numId w:val="6"/>
        </w:numPr>
        <w:spacing w:before="100" w:beforeAutospacing="1" w:after="100" w:afterAutospacing="1" w:line="240" w:lineRule="auto"/>
        <w:rPr>
          <w:color w:val="000000"/>
          <w:sz w:val="27"/>
          <w:szCs w:val="27"/>
        </w:rPr>
      </w:pPr>
      <w:r>
        <w:rPr>
          <w:color w:val="000000"/>
          <w:sz w:val="27"/>
          <w:szCs w:val="27"/>
        </w:rPr>
        <w:t>Removing a node from the</w:t>
      </w:r>
      <w:r>
        <w:rPr>
          <w:rStyle w:val="apple-converted-space"/>
          <w:color w:val="000000"/>
          <w:sz w:val="27"/>
          <w:szCs w:val="27"/>
        </w:rPr>
        <w:t> </w:t>
      </w:r>
      <w:r>
        <w:rPr>
          <w:rStyle w:val="Emphasis"/>
          <w:color w:val="000000"/>
          <w:sz w:val="27"/>
          <w:szCs w:val="27"/>
        </w:rPr>
        <w:t>middle</w:t>
      </w:r>
      <w:r>
        <w:rPr>
          <w:color w:val="000000"/>
          <w:sz w:val="27"/>
          <w:szCs w:val="27"/>
        </w:rPr>
        <w:t>.</w:t>
      </w:r>
    </w:p>
    <w:p w:rsidR="0070525A" w:rsidRDefault="0070525A" w:rsidP="0070525A">
      <w:pPr>
        <w:numPr>
          <w:ilvl w:val="1"/>
          <w:numId w:val="6"/>
        </w:numPr>
        <w:spacing w:before="100" w:beforeAutospacing="1" w:after="100" w:afterAutospacing="1" w:line="240" w:lineRule="auto"/>
        <w:rPr>
          <w:color w:val="000000"/>
          <w:sz w:val="27"/>
          <w:szCs w:val="27"/>
        </w:rPr>
      </w:pPr>
      <w:r>
        <w:rPr>
          <w:color w:val="000000"/>
          <w:sz w:val="27"/>
          <w:szCs w:val="27"/>
        </w:rPr>
        <w:t>Removing a node from the</w:t>
      </w:r>
      <w:r>
        <w:rPr>
          <w:rStyle w:val="apple-converted-space"/>
          <w:color w:val="000000"/>
          <w:sz w:val="27"/>
          <w:szCs w:val="27"/>
        </w:rPr>
        <w:t> </w:t>
      </w:r>
      <w:r>
        <w:rPr>
          <w:rStyle w:val="Emphasis"/>
          <w:color w:val="000000"/>
          <w:sz w:val="27"/>
          <w:szCs w:val="27"/>
        </w:rPr>
        <w:t>end</w:t>
      </w:r>
      <w:r>
        <w:rPr>
          <w:color w:val="000000"/>
          <w:sz w:val="27"/>
          <w:szCs w:val="27"/>
        </w:rPr>
        <w:t>.</w:t>
      </w:r>
    </w:p>
    <w:p w:rsidR="0070525A" w:rsidRDefault="0070525A" w:rsidP="0070525A">
      <w:pPr>
        <w:pStyle w:val="Heading3"/>
        <w:ind w:left="720"/>
        <w:rPr>
          <w:color w:val="000000"/>
        </w:rPr>
      </w:pPr>
      <w:r>
        <w:rPr>
          <w:color w:val="000000"/>
        </w:rPr>
        <w:lastRenderedPageBreak/>
        <w:t>Removing from the beginning</w:t>
      </w:r>
    </w:p>
    <w:p w:rsidR="0070525A" w:rsidRDefault="0070525A" w:rsidP="0070525A">
      <w:pPr>
        <w:spacing w:beforeAutospacing="1" w:afterAutospacing="1"/>
        <w:ind w:left="720"/>
        <w:rPr>
          <w:color w:val="000000"/>
          <w:sz w:val="27"/>
          <w:szCs w:val="27"/>
        </w:rPr>
      </w:pPr>
      <w:r>
        <w:rPr>
          <w:color w:val="000000"/>
          <w:sz w:val="27"/>
          <w:szCs w:val="27"/>
        </w:rPr>
        <w:t>When removing the node at the beginning of the list, there is no relinking of nodes to be performed, since the first node has no preceding node. For example, removing node with</w:t>
      </w:r>
      <w:r>
        <w:rPr>
          <w:rStyle w:val="apple-converted-space"/>
          <w:color w:val="000000"/>
          <w:sz w:val="27"/>
          <w:szCs w:val="27"/>
        </w:rPr>
        <w:t> </w:t>
      </w:r>
      <w:r>
        <w:rPr>
          <w:b/>
          <w:bCs/>
          <w:color w:val="000000"/>
          <w:sz w:val="27"/>
          <w:szCs w:val="27"/>
        </w:rPr>
        <w:t>a</w:t>
      </w:r>
      <w:r>
        <w:rPr>
          <w:color w:val="000000"/>
          <w:sz w:val="27"/>
          <w:szCs w:val="27"/>
        </w:rPr>
        <w:t>:</w:t>
      </w:r>
    </w:p>
    <w:p w:rsidR="0070525A" w:rsidRDefault="0070525A" w:rsidP="0070525A">
      <w:pPr>
        <w:pStyle w:val="HTMLPreformatted"/>
        <w:ind w:left="720"/>
        <w:rPr>
          <w:color w:val="000000"/>
        </w:rPr>
      </w:pPr>
      <w:proofErr w:type="gramStart"/>
      <w:r>
        <w:rPr>
          <w:color w:val="000000"/>
        </w:rPr>
        <w:t>list</w:t>
      </w:r>
      <w:proofErr w:type="gramEnd"/>
    </w:p>
    <w:p w:rsidR="0070525A" w:rsidRDefault="0070525A" w:rsidP="0070525A">
      <w:pPr>
        <w:pStyle w:val="HTMLPreformatted"/>
        <w:ind w:left="720"/>
        <w:rPr>
          <w:color w:val="000000"/>
        </w:rPr>
      </w:pPr>
      <w:r>
        <w:rPr>
          <w:color w:val="000000"/>
        </w:rPr>
        <w:t xml:space="preserve"> |</w:t>
      </w:r>
    </w:p>
    <w:p w:rsidR="0070525A" w:rsidRDefault="0070525A" w:rsidP="0070525A">
      <w:pPr>
        <w:pStyle w:val="HTMLPreformatted"/>
        <w:ind w:left="720"/>
        <w:rPr>
          <w:color w:val="000000"/>
        </w:rPr>
      </w:pPr>
      <w:r>
        <w:rPr>
          <w:color w:val="000000"/>
        </w:rPr>
        <w:t xml:space="preserve"> </w:t>
      </w:r>
      <w:proofErr w:type="gramStart"/>
      <w:r>
        <w:rPr>
          <w:color w:val="000000"/>
        </w:rPr>
        <w:t>v</w:t>
      </w:r>
      <w:proofErr w:type="gramEnd"/>
    </w:p>
    <w:p w:rsidR="0070525A" w:rsidRDefault="0070525A" w:rsidP="0070525A">
      <w:pPr>
        <w:pStyle w:val="HTMLPreformatted"/>
        <w:ind w:left="720"/>
        <w:rPr>
          <w:color w:val="000000"/>
        </w:rPr>
      </w:pPr>
      <w:r>
        <w:rPr>
          <w:color w:val="EE0000"/>
        </w:rPr>
        <w:t>---------</w:t>
      </w:r>
      <w:r>
        <w:rPr>
          <w:color w:val="000000"/>
        </w:rPr>
        <w:t xml:space="preserve">     ---------     ---------</w:t>
      </w:r>
    </w:p>
    <w:p w:rsidR="0070525A" w:rsidRDefault="0070525A" w:rsidP="0070525A">
      <w:pPr>
        <w:pStyle w:val="HTMLPreformatted"/>
        <w:ind w:left="720"/>
        <w:rPr>
          <w:color w:val="000000"/>
        </w:rPr>
      </w:pPr>
      <w:r>
        <w:rPr>
          <w:color w:val="EE0000"/>
        </w:rPr>
        <w:t xml:space="preserve">| </w:t>
      </w:r>
      <w:proofErr w:type="gramStart"/>
      <w:r>
        <w:rPr>
          <w:color w:val="EE0000"/>
        </w:rPr>
        <w:t>a</w:t>
      </w:r>
      <w:proofErr w:type="gramEnd"/>
      <w:r>
        <w:rPr>
          <w:color w:val="EE0000"/>
        </w:rPr>
        <w:t xml:space="preserve"> | --+---&gt;</w:t>
      </w:r>
      <w:r>
        <w:rPr>
          <w:color w:val="000000"/>
        </w:rPr>
        <w:t xml:space="preserve"> | b | --+---&gt; | c | 0 |</w:t>
      </w:r>
    </w:p>
    <w:p w:rsidR="0070525A" w:rsidRDefault="0070525A" w:rsidP="0070525A">
      <w:pPr>
        <w:pStyle w:val="HTMLPreformatted"/>
        <w:ind w:left="720"/>
        <w:rPr>
          <w:color w:val="000000"/>
        </w:rPr>
      </w:pPr>
      <w:r>
        <w:rPr>
          <w:color w:val="EE0000"/>
        </w:rPr>
        <w:t>---------</w:t>
      </w:r>
      <w:r>
        <w:rPr>
          <w:color w:val="000000"/>
        </w:rPr>
        <w:t xml:space="preserve">     ---------     ---------</w:t>
      </w:r>
    </w:p>
    <w:p w:rsidR="0070525A" w:rsidRDefault="0070525A" w:rsidP="0070525A">
      <w:pPr>
        <w:pStyle w:val="NormalWeb"/>
        <w:ind w:left="720"/>
        <w:rPr>
          <w:color w:val="000000"/>
          <w:sz w:val="27"/>
          <w:szCs w:val="27"/>
        </w:rPr>
      </w:pPr>
      <w:r>
        <w:rPr>
          <w:color w:val="000000"/>
          <w:sz w:val="27"/>
          <w:szCs w:val="27"/>
        </w:rPr>
        <w:t>However, we must fix the pointer to the beginning of the list:</w:t>
      </w:r>
    </w:p>
    <w:p w:rsidR="0070525A" w:rsidRDefault="0070525A" w:rsidP="0070525A">
      <w:pPr>
        <w:pStyle w:val="HTMLPreformatted"/>
        <w:ind w:left="720"/>
        <w:rPr>
          <w:color w:val="000000"/>
        </w:rPr>
      </w:pPr>
      <w:proofErr w:type="gramStart"/>
      <w:r>
        <w:rPr>
          <w:color w:val="000000"/>
        </w:rPr>
        <w:t>list</w:t>
      </w:r>
      <w:proofErr w:type="gramEnd"/>
    </w:p>
    <w:p w:rsidR="0070525A" w:rsidRDefault="0070525A" w:rsidP="0070525A">
      <w:pPr>
        <w:pStyle w:val="HTMLPreformatted"/>
        <w:ind w:left="720"/>
        <w:rPr>
          <w:color w:val="EE0000"/>
        </w:rPr>
      </w:pPr>
      <w:r>
        <w:rPr>
          <w:color w:val="000000"/>
        </w:rPr>
        <w:t xml:space="preserve"> </w:t>
      </w:r>
      <w:r>
        <w:rPr>
          <w:color w:val="EE0000"/>
        </w:rPr>
        <w:t>|</w:t>
      </w:r>
    </w:p>
    <w:p w:rsidR="0070525A" w:rsidRDefault="0070525A" w:rsidP="0070525A">
      <w:pPr>
        <w:pStyle w:val="HTMLPreformatted"/>
        <w:ind w:left="720"/>
        <w:rPr>
          <w:color w:val="EE0000"/>
        </w:rPr>
      </w:pPr>
      <w:r>
        <w:rPr>
          <w:color w:val="EE0000"/>
        </w:rPr>
        <w:t xml:space="preserve"> +-------------+</w:t>
      </w:r>
    </w:p>
    <w:p w:rsidR="0070525A" w:rsidRDefault="0070525A" w:rsidP="0070525A">
      <w:pPr>
        <w:pStyle w:val="HTMLPreformatted"/>
        <w:ind w:left="720"/>
        <w:rPr>
          <w:color w:val="EE0000"/>
        </w:rPr>
      </w:pPr>
      <w:r>
        <w:rPr>
          <w:color w:val="EE0000"/>
        </w:rPr>
        <w:t xml:space="preserve">               |</w:t>
      </w:r>
    </w:p>
    <w:p w:rsidR="0070525A" w:rsidRDefault="0070525A" w:rsidP="0070525A">
      <w:pPr>
        <w:pStyle w:val="HTMLPreformatted"/>
        <w:ind w:left="720"/>
        <w:rPr>
          <w:color w:val="000000"/>
        </w:rPr>
      </w:pPr>
      <w:r>
        <w:rPr>
          <w:color w:val="EE0000"/>
        </w:rPr>
        <w:t xml:space="preserve">               </w:t>
      </w:r>
      <w:proofErr w:type="gramStart"/>
      <w:r>
        <w:rPr>
          <w:color w:val="EE0000"/>
        </w:rPr>
        <w:t>v</w:t>
      </w:r>
      <w:proofErr w:type="gramEnd"/>
    </w:p>
    <w:p w:rsidR="0070525A" w:rsidRDefault="0070525A" w:rsidP="0070525A">
      <w:pPr>
        <w:pStyle w:val="HTMLPreformatted"/>
        <w:ind w:left="720"/>
        <w:rPr>
          <w:color w:val="000000"/>
        </w:rPr>
      </w:pPr>
      <w:r>
        <w:rPr>
          <w:color w:val="000000"/>
        </w:rPr>
        <w:t>---------     ---------     ---------</w:t>
      </w:r>
    </w:p>
    <w:p w:rsidR="0070525A" w:rsidRDefault="0070525A" w:rsidP="0070525A">
      <w:pPr>
        <w:pStyle w:val="HTMLPreformatted"/>
        <w:ind w:left="720"/>
        <w:rPr>
          <w:color w:val="000000"/>
        </w:rPr>
      </w:pPr>
      <w:r>
        <w:rPr>
          <w:color w:val="000000"/>
        </w:rPr>
        <w:t xml:space="preserve">| </w:t>
      </w:r>
      <w:proofErr w:type="gramStart"/>
      <w:r>
        <w:rPr>
          <w:color w:val="000000"/>
        </w:rPr>
        <w:t>a</w:t>
      </w:r>
      <w:proofErr w:type="gramEnd"/>
      <w:r>
        <w:rPr>
          <w:color w:val="000000"/>
        </w:rPr>
        <w:t xml:space="preserve"> | --+---&gt; | b | --+---&gt; | c | 0 |</w:t>
      </w:r>
    </w:p>
    <w:p w:rsidR="0070525A" w:rsidRDefault="0070525A" w:rsidP="0070525A">
      <w:pPr>
        <w:pStyle w:val="HTMLPreformatted"/>
        <w:ind w:left="720"/>
        <w:rPr>
          <w:color w:val="000000"/>
        </w:rPr>
      </w:pPr>
      <w:r>
        <w:rPr>
          <w:color w:val="000000"/>
        </w:rPr>
        <w:t>---------     ---------     ---------</w:t>
      </w:r>
    </w:p>
    <w:p w:rsidR="0070525A" w:rsidRDefault="0070525A" w:rsidP="0070525A">
      <w:pPr>
        <w:pStyle w:val="Heading3"/>
        <w:ind w:left="720"/>
        <w:rPr>
          <w:color w:val="000000"/>
        </w:rPr>
      </w:pPr>
      <w:r>
        <w:rPr>
          <w:color w:val="000000"/>
        </w:rPr>
        <w:t>Removing from the middle</w:t>
      </w:r>
    </w:p>
    <w:p w:rsidR="0070525A" w:rsidRDefault="0070525A" w:rsidP="0070525A">
      <w:pPr>
        <w:spacing w:beforeAutospacing="1" w:afterAutospacing="1"/>
        <w:ind w:left="720"/>
        <w:rPr>
          <w:color w:val="000000"/>
          <w:sz w:val="27"/>
          <w:szCs w:val="27"/>
        </w:rPr>
      </w:pPr>
      <w:r>
        <w:rPr>
          <w:color w:val="000000"/>
          <w:sz w:val="27"/>
          <w:szCs w:val="27"/>
        </w:rPr>
        <w:t>Removing a node from the middle requires that the preceding node</w:t>
      </w:r>
      <w:r>
        <w:rPr>
          <w:rStyle w:val="apple-converted-space"/>
          <w:color w:val="000000"/>
          <w:sz w:val="27"/>
          <w:szCs w:val="27"/>
        </w:rPr>
        <w:t> </w:t>
      </w:r>
      <w:r>
        <w:rPr>
          <w:rStyle w:val="Emphasis"/>
          <w:color w:val="000000"/>
          <w:sz w:val="27"/>
          <w:szCs w:val="27"/>
        </w:rPr>
        <w:t>skips over</w:t>
      </w:r>
      <w:r>
        <w:rPr>
          <w:rStyle w:val="apple-converted-space"/>
          <w:color w:val="000000"/>
          <w:sz w:val="27"/>
          <w:szCs w:val="27"/>
        </w:rPr>
        <w:t> </w:t>
      </w:r>
      <w:r>
        <w:rPr>
          <w:color w:val="000000"/>
          <w:sz w:val="27"/>
          <w:szCs w:val="27"/>
        </w:rPr>
        <w:t>the node being removed. For example, removing the node with</w:t>
      </w:r>
      <w:r>
        <w:rPr>
          <w:rStyle w:val="apple-converted-space"/>
          <w:color w:val="000000"/>
          <w:sz w:val="27"/>
          <w:szCs w:val="27"/>
        </w:rPr>
        <w:t> </w:t>
      </w:r>
      <w:r>
        <w:rPr>
          <w:b/>
          <w:bCs/>
          <w:color w:val="000000"/>
          <w:sz w:val="27"/>
          <w:szCs w:val="27"/>
        </w:rPr>
        <w:t>b</w:t>
      </w:r>
      <w:r>
        <w:rPr>
          <w:color w:val="000000"/>
          <w:sz w:val="27"/>
          <w:szCs w:val="27"/>
        </w:rPr>
        <w:t>:</w:t>
      </w:r>
    </w:p>
    <w:p w:rsidR="0070525A" w:rsidRDefault="0070525A" w:rsidP="0070525A">
      <w:pPr>
        <w:pStyle w:val="HTMLPreformatted"/>
        <w:ind w:left="720"/>
        <w:rPr>
          <w:color w:val="000000"/>
        </w:rPr>
      </w:pPr>
      <w:proofErr w:type="gramStart"/>
      <w:r>
        <w:rPr>
          <w:color w:val="000000"/>
        </w:rPr>
        <w:t>list</w:t>
      </w:r>
      <w:proofErr w:type="gramEnd"/>
    </w:p>
    <w:p w:rsidR="0070525A" w:rsidRDefault="0070525A" w:rsidP="0070525A">
      <w:pPr>
        <w:pStyle w:val="HTMLPreformatted"/>
        <w:ind w:left="720"/>
        <w:rPr>
          <w:color w:val="000000"/>
        </w:rPr>
      </w:pPr>
      <w:r>
        <w:rPr>
          <w:color w:val="000000"/>
        </w:rPr>
        <w:t xml:space="preserve"> |</w:t>
      </w:r>
    </w:p>
    <w:p w:rsidR="0070525A" w:rsidRDefault="0070525A" w:rsidP="0070525A">
      <w:pPr>
        <w:pStyle w:val="HTMLPreformatted"/>
        <w:ind w:left="720"/>
        <w:rPr>
          <w:color w:val="000000"/>
        </w:rPr>
      </w:pPr>
      <w:r>
        <w:rPr>
          <w:color w:val="000000"/>
        </w:rPr>
        <w:t xml:space="preserve"> </w:t>
      </w:r>
      <w:proofErr w:type="gramStart"/>
      <w:r>
        <w:rPr>
          <w:color w:val="000000"/>
        </w:rPr>
        <w:t>v</w:t>
      </w:r>
      <w:proofErr w:type="gramEnd"/>
    </w:p>
    <w:p w:rsidR="0070525A" w:rsidRDefault="0070525A" w:rsidP="0070525A">
      <w:pPr>
        <w:pStyle w:val="HTMLPreformatted"/>
        <w:ind w:left="720"/>
        <w:rPr>
          <w:color w:val="000000"/>
        </w:rPr>
      </w:pPr>
      <w:r>
        <w:rPr>
          <w:color w:val="000000"/>
        </w:rPr>
        <w:t>---------     ---------     ---------</w:t>
      </w:r>
    </w:p>
    <w:p w:rsidR="0070525A" w:rsidRDefault="0070525A" w:rsidP="0070525A">
      <w:pPr>
        <w:pStyle w:val="HTMLPreformatted"/>
        <w:ind w:left="720"/>
        <w:rPr>
          <w:color w:val="000000"/>
        </w:rPr>
      </w:pPr>
      <w:r>
        <w:rPr>
          <w:color w:val="000000"/>
        </w:rPr>
        <w:t xml:space="preserve">| </w:t>
      </w:r>
      <w:proofErr w:type="gramStart"/>
      <w:r>
        <w:rPr>
          <w:color w:val="000000"/>
        </w:rPr>
        <w:t>a</w:t>
      </w:r>
      <w:proofErr w:type="gramEnd"/>
      <w:r>
        <w:rPr>
          <w:color w:val="000000"/>
        </w:rPr>
        <w:t xml:space="preserve"> | </w:t>
      </w:r>
      <w:r>
        <w:rPr>
          <w:color w:val="EE0000"/>
        </w:rPr>
        <w:t>--+--+</w:t>
      </w:r>
      <w:r>
        <w:rPr>
          <w:color w:val="000000"/>
        </w:rPr>
        <w:t xml:space="preserve">  | b | --+---&gt; | c | 0 |</w:t>
      </w:r>
    </w:p>
    <w:p w:rsidR="0070525A" w:rsidRDefault="0070525A" w:rsidP="0070525A">
      <w:pPr>
        <w:pStyle w:val="HTMLPreformatted"/>
        <w:ind w:left="720"/>
        <w:rPr>
          <w:color w:val="000000"/>
        </w:rPr>
      </w:pPr>
      <w:r>
        <w:rPr>
          <w:color w:val="000000"/>
        </w:rPr>
        <w:t xml:space="preserve">---------  </w:t>
      </w:r>
      <w:r>
        <w:rPr>
          <w:color w:val="EE0000"/>
        </w:rPr>
        <w:t>|</w:t>
      </w:r>
      <w:r>
        <w:rPr>
          <w:color w:val="000000"/>
        </w:rPr>
        <w:t xml:space="preserve">  ---------     ---------</w:t>
      </w:r>
    </w:p>
    <w:p w:rsidR="0070525A" w:rsidRDefault="0070525A" w:rsidP="0070525A">
      <w:pPr>
        <w:pStyle w:val="HTMLPreformatted"/>
        <w:ind w:left="720"/>
        <w:rPr>
          <w:color w:val="EE0000"/>
        </w:rPr>
      </w:pPr>
      <w:r>
        <w:rPr>
          <w:color w:val="000000"/>
        </w:rPr>
        <w:t xml:space="preserve">           </w:t>
      </w:r>
      <w:r>
        <w:rPr>
          <w:color w:val="EE0000"/>
        </w:rPr>
        <w:t>|                ^</w:t>
      </w:r>
    </w:p>
    <w:p w:rsidR="0070525A" w:rsidRDefault="0070525A" w:rsidP="0070525A">
      <w:pPr>
        <w:pStyle w:val="HTMLPreformatted"/>
        <w:ind w:left="720"/>
        <w:rPr>
          <w:color w:val="000000"/>
        </w:rPr>
      </w:pPr>
      <w:r>
        <w:rPr>
          <w:color w:val="EE0000"/>
        </w:rPr>
        <w:t xml:space="preserve">           +----------------+</w:t>
      </w:r>
    </w:p>
    <w:p w:rsidR="0070525A" w:rsidRDefault="0070525A" w:rsidP="0070525A">
      <w:pPr>
        <w:pStyle w:val="NormalWeb"/>
        <w:ind w:left="720"/>
        <w:rPr>
          <w:color w:val="000000"/>
          <w:sz w:val="27"/>
          <w:szCs w:val="27"/>
        </w:rPr>
      </w:pPr>
      <w:r>
        <w:rPr>
          <w:color w:val="000000"/>
          <w:sz w:val="27"/>
          <w:szCs w:val="27"/>
        </w:rPr>
        <w:t>This means that we need some way to refer to</w:t>
      </w:r>
      <w:r>
        <w:rPr>
          <w:rStyle w:val="apple-converted-space"/>
          <w:color w:val="000000"/>
          <w:sz w:val="27"/>
          <w:szCs w:val="27"/>
        </w:rPr>
        <w:t> </w:t>
      </w:r>
      <w:r>
        <w:rPr>
          <w:rStyle w:val="Emphasis"/>
          <w:color w:val="000000"/>
          <w:sz w:val="27"/>
          <w:szCs w:val="27"/>
        </w:rPr>
        <w:t>the node</w:t>
      </w:r>
      <w:r>
        <w:rPr>
          <w:rStyle w:val="apple-converted-space"/>
          <w:i/>
          <w:iCs/>
          <w:color w:val="000000"/>
          <w:sz w:val="27"/>
          <w:szCs w:val="27"/>
        </w:rPr>
        <w:t> </w:t>
      </w:r>
      <w:r>
        <w:rPr>
          <w:rStyle w:val="Emphasis"/>
          <w:b/>
          <w:bCs/>
          <w:color w:val="000000"/>
          <w:sz w:val="27"/>
          <w:szCs w:val="27"/>
        </w:rPr>
        <w:t>before</w:t>
      </w:r>
      <w:r>
        <w:rPr>
          <w:rStyle w:val="apple-converted-space"/>
          <w:i/>
          <w:iCs/>
          <w:color w:val="000000"/>
          <w:sz w:val="27"/>
          <w:szCs w:val="27"/>
        </w:rPr>
        <w:t> </w:t>
      </w:r>
      <w:r>
        <w:rPr>
          <w:rStyle w:val="Emphasis"/>
          <w:color w:val="000000"/>
          <w:sz w:val="27"/>
          <w:szCs w:val="27"/>
        </w:rPr>
        <w:t>the one we want to remove</w:t>
      </w:r>
      <w:r>
        <w:rPr>
          <w:color w:val="000000"/>
          <w:sz w:val="27"/>
          <w:szCs w:val="27"/>
        </w:rPr>
        <w:t>.</w:t>
      </w:r>
    </w:p>
    <w:p w:rsidR="0070525A" w:rsidRDefault="0070525A" w:rsidP="0070525A">
      <w:pPr>
        <w:pStyle w:val="Heading3"/>
        <w:ind w:left="720"/>
        <w:rPr>
          <w:color w:val="000000"/>
        </w:rPr>
      </w:pPr>
      <w:r>
        <w:rPr>
          <w:color w:val="000000"/>
        </w:rPr>
        <w:t>Removing from the end</w:t>
      </w:r>
    </w:p>
    <w:p w:rsidR="0070525A" w:rsidRDefault="0070525A" w:rsidP="0070525A">
      <w:pPr>
        <w:spacing w:beforeAutospacing="1" w:afterAutospacing="1"/>
        <w:ind w:left="720"/>
        <w:rPr>
          <w:color w:val="000000"/>
          <w:sz w:val="27"/>
          <w:szCs w:val="27"/>
        </w:rPr>
      </w:pPr>
      <w:r>
        <w:rPr>
          <w:color w:val="000000"/>
          <w:sz w:val="27"/>
          <w:szCs w:val="27"/>
        </w:rPr>
        <w:t>Removing a node from the end requires that the preceding node becomes the new end of the list (i.e., points to nothing after it). For example, removing the node with</w:t>
      </w:r>
      <w:r>
        <w:rPr>
          <w:rStyle w:val="apple-converted-space"/>
          <w:color w:val="000000"/>
          <w:sz w:val="27"/>
          <w:szCs w:val="27"/>
        </w:rPr>
        <w:t> </w:t>
      </w:r>
      <w:r>
        <w:rPr>
          <w:b/>
          <w:bCs/>
          <w:color w:val="000000"/>
          <w:sz w:val="27"/>
          <w:szCs w:val="27"/>
        </w:rPr>
        <w:t>c</w:t>
      </w:r>
      <w:r>
        <w:rPr>
          <w:color w:val="000000"/>
          <w:sz w:val="27"/>
          <w:szCs w:val="27"/>
        </w:rPr>
        <w:t>:</w:t>
      </w:r>
    </w:p>
    <w:p w:rsidR="0070525A" w:rsidRDefault="0070525A" w:rsidP="0070525A">
      <w:pPr>
        <w:pStyle w:val="HTMLPreformatted"/>
        <w:ind w:left="720"/>
        <w:rPr>
          <w:color w:val="000000"/>
        </w:rPr>
      </w:pPr>
      <w:proofErr w:type="gramStart"/>
      <w:r>
        <w:rPr>
          <w:color w:val="000000"/>
        </w:rPr>
        <w:lastRenderedPageBreak/>
        <w:t>list</w:t>
      </w:r>
      <w:proofErr w:type="gramEnd"/>
    </w:p>
    <w:p w:rsidR="0070525A" w:rsidRDefault="0070525A" w:rsidP="0070525A">
      <w:pPr>
        <w:pStyle w:val="HTMLPreformatted"/>
        <w:ind w:left="720"/>
        <w:rPr>
          <w:color w:val="000000"/>
        </w:rPr>
      </w:pPr>
      <w:r>
        <w:rPr>
          <w:color w:val="000000"/>
        </w:rPr>
        <w:t xml:space="preserve"> |</w:t>
      </w:r>
    </w:p>
    <w:p w:rsidR="0070525A" w:rsidRDefault="0070525A" w:rsidP="0070525A">
      <w:pPr>
        <w:pStyle w:val="HTMLPreformatted"/>
        <w:ind w:left="720"/>
        <w:rPr>
          <w:color w:val="000000"/>
        </w:rPr>
      </w:pPr>
      <w:r>
        <w:rPr>
          <w:color w:val="000000"/>
        </w:rPr>
        <w:t xml:space="preserve"> </w:t>
      </w:r>
      <w:proofErr w:type="gramStart"/>
      <w:r>
        <w:rPr>
          <w:color w:val="000000"/>
        </w:rPr>
        <w:t>v</w:t>
      </w:r>
      <w:proofErr w:type="gramEnd"/>
    </w:p>
    <w:p w:rsidR="0070525A" w:rsidRDefault="0070525A" w:rsidP="0070525A">
      <w:pPr>
        <w:pStyle w:val="HTMLPreformatted"/>
        <w:ind w:left="720"/>
        <w:rPr>
          <w:color w:val="000000"/>
        </w:rPr>
      </w:pPr>
      <w:r>
        <w:rPr>
          <w:color w:val="000000"/>
        </w:rPr>
        <w:t>---------     ---------     ---------</w:t>
      </w:r>
    </w:p>
    <w:p w:rsidR="0070525A" w:rsidRDefault="0070525A" w:rsidP="0070525A">
      <w:pPr>
        <w:pStyle w:val="HTMLPreformatted"/>
        <w:ind w:left="720"/>
        <w:rPr>
          <w:color w:val="000000"/>
        </w:rPr>
      </w:pPr>
      <w:r>
        <w:rPr>
          <w:color w:val="000000"/>
        </w:rPr>
        <w:t xml:space="preserve">| </w:t>
      </w:r>
      <w:proofErr w:type="gramStart"/>
      <w:r>
        <w:rPr>
          <w:color w:val="000000"/>
        </w:rPr>
        <w:t>a</w:t>
      </w:r>
      <w:proofErr w:type="gramEnd"/>
      <w:r>
        <w:rPr>
          <w:color w:val="000000"/>
        </w:rPr>
        <w:t xml:space="preserve"> | --+---&gt; | b | </w:t>
      </w:r>
      <w:r>
        <w:rPr>
          <w:color w:val="EE0000"/>
        </w:rPr>
        <w:t>0</w:t>
      </w:r>
      <w:r>
        <w:rPr>
          <w:color w:val="000000"/>
        </w:rPr>
        <w:t xml:space="preserve"> |     | c | 0 |</w:t>
      </w:r>
    </w:p>
    <w:p w:rsidR="0070525A" w:rsidRDefault="0070525A" w:rsidP="0070525A">
      <w:pPr>
        <w:pStyle w:val="HTMLPreformatted"/>
        <w:ind w:left="720"/>
        <w:rPr>
          <w:color w:val="000000"/>
        </w:rPr>
      </w:pPr>
      <w:r>
        <w:rPr>
          <w:color w:val="000000"/>
        </w:rPr>
        <w:t>---------     ---------     ---------</w:t>
      </w:r>
    </w:p>
    <w:p w:rsidR="0070525A" w:rsidRDefault="0070525A" w:rsidP="0070525A">
      <w:pPr>
        <w:pStyle w:val="NormalWeb"/>
        <w:ind w:left="720"/>
        <w:rPr>
          <w:color w:val="000000"/>
          <w:sz w:val="27"/>
          <w:szCs w:val="27"/>
        </w:rPr>
      </w:pPr>
      <w:r>
        <w:rPr>
          <w:color w:val="000000"/>
          <w:sz w:val="27"/>
          <w:szCs w:val="27"/>
        </w:rPr>
        <w:t>Note that the last two cases (middle and end) can be combined by saying that</w:t>
      </w:r>
      <w:r>
        <w:rPr>
          <w:rStyle w:val="apple-converted-space"/>
          <w:color w:val="000000"/>
          <w:sz w:val="27"/>
          <w:szCs w:val="27"/>
        </w:rPr>
        <w:t> </w:t>
      </w:r>
      <w:r>
        <w:rPr>
          <w:rStyle w:val="Emphasis"/>
          <w:color w:val="000000"/>
          <w:sz w:val="27"/>
          <w:szCs w:val="27"/>
        </w:rPr>
        <w:t>"the node preceding the one to be removed must point where the one to be removed does."</w:t>
      </w:r>
    </w:p>
    <w:p w:rsidR="0070525A" w:rsidRDefault="004C5606" w:rsidP="0070525A">
      <w:pPr>
        <w:spacing w:beforeAutospacing="1" w:afterAutospacing="1"/>
        <w:ind w:left="720"/>
        <w:rPr>
          <w:color w:val="000000"/>
          <w:sz w:val="27"/>
          <w:szCs w:val="27"/>
        </w:rPr>
      </w:pPr>
      <w:r>
        <w:rPr>
          <w:color w:val="000000"/>
          <w:sz w:val="27"/>
          <w:szCs w:val="27"/>
        </w:rPr>
        <w:pict>
          <v:rect id="_x0000_i1032" style="width:187.2pt;height:1.5pt" o:hrpct="400" o:hrstd="t" o:hr="t" fillcolor="#a0a0a0" stroked="f"/>
        </w:pict>
      </w:r>
    </w:p>
    <w:p w:rsidR="0070525A" w:rsidRDefault="0070525A" w:rsidP="0070525A">
      <w:pPr>
        <w:spacing w:beforeAutospacing="1" w:afterAutospacing="1"/>
        <w:ind w:left="720"/>
        <w:rPr>
          <w:color w:val="000000"/>
          <w:sz w:val="27"/>
          <w:szCs w:val="27"/>
        </w:rPr>
      </w:pPr>
      <w:r>
        <w:rPr>
          <w:b/>
          <w:bCs/>
          <w:color w:val="000000"/>
          <w:sz w:val="27"/>
          <w:szCs w:val="27"/>
        </w:rPr>
        <w:t>IMPORTANT NOTE:</w:t>
      </w:r>
      <w:r>
        <w:rPr>
          <w:rStyle w:val="apple-converted-space"/>
          <w:color w:val="000000"/>
          <w:sz w:val="27"/>
          <w:szCs w:val="27"/>
        </w:rPr>
        <w:t> </w:t>
      </w:r>
      <w:r>
        <w:rPr>
          <w:color w:val="000000"/>
          <w:sz w:val="27"/>
          <w:szCs w:val="27"/>
        </w:rPr>
        <w:t>When there is only one node, and it is the one to be removed, are we in the case of removing at the</w:t>
      </w:r>
      <w:r>
        <w:rPr>
          <w:rStyle w:val="apple-converted-space"/>
          <w:color w:val="000000"/>
          <w:sz w:val="27"/>
          <w:szCs w:val="27"/>
        </w:rPr>
        <w:t> </w:t>
      </w:r>
      <w:r>
        <w:rPr>
          <w:b/>
          <w:bCs/>
          <w:color w:val="000000"/>
          <w:sz w:val="27"/>
          <w:szCs w:val="27"/>
        </w:rPr>
        <w:t>beginning</w:t>
      </w:r>
      <w:r>
        <w:rPr>
          <w:rStyle w:val="apple-converted-space"/>
          <w:color w:val="000000"/>
          <w:sz w:val="27"/>
          <w:szCs w:val="27"/>
        </w:rPr>
        <w:t> </w:t>
      </w:r>
      <w:r>
        <w:rPr>
          <w:color w:val="000000"/>
          <w:sz w:val="27"/>
          <w:szCs w:val="27"/>
        </w:rPr>
        <w:t>or</w:t>
      </w:r>
      <w:r>
        <w:rPr>
          <w:rStyle w:val="apple-converted-space"/>
          <w:color w:val="000000"/>
          <w:sz w:val="27"/>
          <w:szCs w:val="27"/>
        </w:rPr>
        <w:t> </w:t>
      </w:r>
      <w:r>
        <w:rPr>
          <w:b/>
          <w:bCs/>
          <w:color w:val="000000"/>
          <w:sz w:val="27"/>
          <w:szCs w:val="27"/>
        </w:rPr>
        <w:t>end</w:t>
      </w:r>
      <w:r>
        <w:rPr>
          <w:color w:val="000000"/>
          <w:sz w:val="27"/>
          <w:szCs w:val="27"/>
        </w:rPr>
        <w:t>?! We should make sure that one of these cases handles removing this single node ELSE we should create a new case.</w:t>
      </w:r>
    </w:p>
    <w:p w:rsidR="0070525A" w:rsidRDefault="004C5606" w:rsidP="0070525A">
      <w:pPr>
        <w:spacing w:beforeAutospacing="1" w:afterAutospacing="1"/>
        <w:ind w:left="720"/>
        <w:rPr>
          <w:color w:val="000000"/>
          <w:sz w:val="27"/>
          <w:szCs w:val="27"/>
        </w:rPr>
      </w:pPr>
      <w:r>
        <w:rPr>
          <w:color w:val="000000"/>
          <w:sz w:val="27"/>
          <w:szCs w:val="27"/>
        </w:rPr>
        <w:pict>
          <v:rect id="_x0000_i1033" style="width:172.8pt;height:1.5pt" o:hrpct="400" o:hrstd="t" o:hr="t" fillcolor="#a0a0a0" stroked="f"/>
        </w:pict>
      </w:r>
    </w:p>
    <w:p w:rsidR="0070525A" w:rsidRDefault="0070525A" w:rsidP="0070525A">
      <w:pPr>
        <w:pStyle w:val="NormalWeb"/>
        <w:ind w:left="720"/>
        <w:rPr>
          <w:color w:val="000000"/>
          <w:sz w:val="27"/>
          <w:szCs w:val="27"/>
        </w:rPr>
      </w:pPr>
      <w:r>
        <w:rPr>
          <w:color w:val="000000"/>
          <w:sz w:val="27"/>
          <w:szCs w:val="27"/>
        </w:rPr>
        <w:t>What we've learned from these pictures is that when we find the node we want to remove, we need some kind of</w:t>
      </w:r>
      <w:r>
        <w:rPr>
          <w:rStyle w:val="apple-converted-space"/>
          <w:color w:val="000000"/>
          <w:sz w:val="27"/>
          <w:szCs w:val="27"/>
        </w:rPr>
        <w:t> </w:t>
      </w:r>
      <w:r>
        <w:rPr>
          <w:rStyle w:val="Emphasis"/>
          <w:color w:val="000000"/>
          <w:sz w:val="27"/>
          <w:szCs w:val="27"/>
        </w:rPr>
        <w:t>reference</w:t>
      </w:r>
      <w:r>
        <w:rPr>
          <w:rStyle w:val="apple-converted-space"/>
          <w:color w:val="000000"/>
          <w:sz w:val="27"/>
          <w:szCs w:val="27"/>
        </w:rPr>
        <w:t> </w:t>
      </w:r>
      <w:r>
        <w:rPr>
          <w:color w:val="000000"/>
          <w:sz w:val="27"/>
          <w:szCs w:val="27"/>
        </w:rPr>
        <w:t>to the node preceding it OR some way to</w:t>
      </w:r>
      <w:r>
        <w:rPr>
          <w:rStyle w:val="apple-converted-space"/>
          <w:color w:val="000000"/>
          <w:sz w:val="27"/>
          <w:szCs w:val="27"/>
        </w:rPr>
        <w:t> </w:t>
      </w:r>
      <w:r>
        <w:rPr>
          <w:rStyle w:val="Emphasis"/>
          <w:color w:val="000000"/>
          <w:sz w:val="27"/>
          <w:szCs w:val="27"/>
        </w:rPr>
        <w:t>backtrack</w:t>
      </w:r>
      <w:r>
        <w:rPr>
          <w:rStyle w:val="apple-converted-space"/>
          <w:color w:val="000000"/>
          <w:sz w:val="27"/>
          <w:szCs w:val="27"/>
        </w:rPr>
        <w:t> </w:t>
      </w:r>
      <w:r>
        <w:rPr>
          <w:color w:val="000000"/>
          <w:sz w:val="27"/>
          <w:szCs w:val="27"/>
        </w:rPr>
        <w:t>to that node.</w:t>
      </w:r>
    </w:p>
    <w:p w:rsidR="0070525A" w:rsidRDefault="0070525A" w:rsidP="0070525A">
      <w:pPr>
        <w:pStyle w:val="NormalWeb"/>
        <w:ind w:left="720"/>
        <w:rPr>
          <w:color w:val="000000"/>
          <w:sz w:val="27"/>
          <w:szCs w:val="27"/>
        </w:rPr>
      </w:pPr>
      <w:r>
        <w:rPr>
          <w:color w:val="000000"/>
          <w:sz w:val="27"/>
          <w:szCs w:val="27"/>
        </w:rPr>
        <w:t>In addition, since we need to fix the pointer to the beginning of the list, we'll need some way to get the new beginning pointer out of the function. One way to do so (and the one we'll initially use) is to return the pointer from the deletion function. This means we will have a deletion function as follows:</w:t>
      </w:r>
    </w:p>
    <w:p w:rsidR="0070525A" w:rsidRDefault="0070525A" w:rsidP="0070525A">
      <w:pPr>
        <w:pStyle w:val="HTMLPreformatted"/>
        <w:ind w:left="720"/>
        <w:rPr>
          <w:color w:val="000000"/>
        </w:rPr>
      </w:pPr>
      <w:proofErr w:type="spellStart"/>
      <w:proofErr w:type="gramStart"/>
      <w:r>
        <w:rPr>
          <w:color w:val="000000"/>
        </w:rPr>
        <w:t>nodeT</w:t>
      </w:r>
      <w:proofErr w:type="spellEnd"/>
      <w:proofErr w:type="gramEnd"/>
      <w:r>
        <w:rPr>
          <w:color w:val="000000"/>
        </w:rPr>
        <w:t xml:space="preserve"> *</w:t>
      </w:r>
      <w:proofErr w:type="spellStart"/>
      <w:r>
        <w:rPr>
          <w:color w:val="000000"/>
        </w:rPr>
        <w:t>ListDelete</w:t>
      </w:r>
      <w:proofErr w:type="spellEnd"/>
      <w:r>
        <w:rPr>
          <w:color w:val="000000"/>
        </w:rPr>
        <w:t>(</w:t>
      </w:r>
      <w:proofErr w:type="spellStart"/>
      <w:r>
        <w:rPr>
          <w:color w:val="000000"/>
        </w:rPr>
        <w:t>nodeT</w:t>
      </w:r>
      <w:proofErr w:type="spellEnd"/>
      <w:r>
        <w:rPr>
          <w:color w:val="000000"/>
        </w:rPr>
        <w:t xml:space="preserve"> *list, </w:t>
      </w:r>
      <w:proofErr w:type="spellStart"/>
      <w:r>
        <w:rPr>
          <w:color w:val="000000"/>
        </w:rPr>
        <w:t>elementT</w:t>
      </w:r>
      <w:proofErr w:type="spellEnd"/>
      <w:r>
        <w:rPr>
          <w:color w:val="000000"/>
        </w:rPr>
        <w:t xml:space="preserve"> value);</w:t>
      </w:r>
    </w:p>
    <w:p w:rsidR="0070525A" w:rsidRDefault="0070525A" w:rsidP="0070525A">
      <w:pPr>
        <w:pStyle w:val="NormalWeb"/>
        <w:ind w:left="720"/>
        <w:rPr>
          <w:color w:val="000000"/>
          <w:sz w:val="27"/>
          <w:szCs w:val="27"/>
        </w:rPr>
      </w:pPr>
      <w:proofErr w:type="gramStart"/>
      <w:r>
        <w:rPr>
          <w:color w:val="000000"/>
          <w:sz w:val="27"/>
          <w:szCs w:val="27"/>
        </w:rPr>
        <w:t>and</w:t>
      </w:r>
      <w:proofErr w:type="gramEnd"/>
      <w:r>
        <w:rPr>
          <w:color w:val="000000"/>
          <w:sz w:val="27"/>
          <w:szCs w:val="27"/>
        </w:rPr>
        <w:t xml:space="preserve"> use it as:</w:t>
      </w:r>
    </w:p>
    <w:p w:rsidR="0070525A" w:rsidRDefault="0070525A" w:rsidP="0070525A">
      <w:pPr>
        <w:pStyle w:val="HTMLPreformatted"/>
        <w:ind w:left="720"/>
        <w:rPr>
          <w:color w:val="000000"/>
        </w:rPr>
      </w:pPr>
      <w:proofErr w:type="gramStart"/>
      <w:r>
        <w:rPr>
          <w:color w:val="000000"/>
        </w:rPr>
        <w:t>list</w:t>
      </w:r>
      <w:proofErr w:type="gramEnd"/>
      <w:r>
        <w:rPr>
          <w:color w:val="000000"/>
        </w:rPr>
        <w:t xml:space="preserve"> = </w:t>
      </w:r>
      <w:proofErr w:type="spellStart"/>
      <w:r>
        <w:rPr>
          <w:color w:val="000000"/>
        </w:rPr>
        <w:t>ListDelete</w:t>
      </w:r>
      <w:proofErr w:type="spellEnd"/>
      <w:r>
        <w:rPr>
          <w:color w:val="000000"/>
        </w:rPr>
        <w:t>(list, value);</w:t>
      </w:r>
    </w:p>
    <w:p w:rsidR="0070525A" w:rsidRDefault="0070525A" w:rsidP="0070525A">
      <w:pPr>
        <w:numPr>
          <w:ilvl w:val="0"/>
          <w:numId w:val="6"/>
        </w:numPr>
        <w:spacing w:before="100" w:beforeAutospacing="1" w:after="100" w:afterAutospacing="1" w:line="240" w:lineRule="auto"/>
        <w:rPr>
          <w:color w:val="000000"/>
          <w:sz w:val="27"/>
          <w:szCs w:val="27"/>
        </w:rPr>
      </w:pPr>
      <w:r>
        <w:rPr>
          <w:b/>
          <w:bCs/>
          <w:color w:val="000000"/>
          <w:sz w:val="27"/>
          <w:szCs w:val="27"/>
        </w:rPr>
        <w:t>Recursive implementation:</w:t>
      </w:r>
    </w:p>
    <w:p w:rsidR="0070525A" w:rsidRDefault="0070525A" w:rsidP="0070525A">
      <w:pPr>
        <w:pStyle w:val="NormalWeb"/>
        <w:ind w:left="720"/>
        <w:rPr>
          <w:color w:val="000000"/>
          <w:sz w:val="27"/>
          <w:szCs w:val="27"/>
        </w:rPr>
      </w:pPr>
      <w:r>
        <w:rPr>
          <w:color w:val="000000"/>
          <w:sz w:val="27"/>
          <w:szCs w:val="27"/>
        </w:rPr>
        <w:t>One way to implement a deletion function is with recursion (since recursion gives us</w:t>
      </w:r>
      <w:r>
        <w:rPr>
          <w:rStyle w:val="apple-converted-space"/>
          <w:color w:val="000000"/>
          <w:sz w:val="27"/>
          <w:szCs w:val="27"/>
        </w:rPr>
        <w:t> </w:t>
      </w:r>
      <w:r>
        <w:rPr>
          <w:rStyle w:val="Emphasis"/>
          <w:color w:val="000000"/>
          <w:sz w:val="27"/>
          <w:szCs w:val="27"/>
        </w:rPr>
        <w:t>backtracking</w:t>
      </w:r>
      <w:r>
        <w:rPr>
          <w:color w:val="000000"/>
          <w:sz w:val="27"/>
          <w:szCs w:val="27"/>
        </w:rPr>
        <w:t>). Remember that for a recursive function (i.e., a function that calls itself), we need to decide:</w:t>
      </w:r>
    </w:p>
    <w:p w:rsidR="0070525A" w:rsidRDefault="0070525A" w:rsidP="0070525A">
      <w:pPr>
        <w:numPr>
          <w:ilvl w:val="1"/>
          <w:numId w:val="6"/>
        </w:numPr>
        <w:spacing w:before="100" w:beforeAutospacing="1" w:after="100" w:afterAutospacing="1" w:line="240" w:lineRule="auto"/>
        <w:rPr>
          <w:color w:val="000000"/>
          <w:sz w:val="27"/>
          <w:szCs w:val="27"/>
        </w:rPr>
      </w:pPr>
      <w:r>
        <w:rPr>
          <w:rStyle w:val="Emphasis"/>
          <w:color w:val="000000"/>
          <w:sz w:val="27"/>
          <w:szCs w:val="27"/>
        </w:rPr>
        <w:t>Base case(s)</w:t>
      </w:r>
      <w:r>
        <w:rPr>
          <w:color w:val="000000"/>
          <w:sz w:val="27"/>
          <w:szCs w:val="27"/>
        </w:rPr>
        <w:t xml:space="preserve">: when to stop </w:t>
      </w:r>
      <w:proofErr w:type="spellStart"/>
      <w:r>
        <w:rPr>
          <w:color w:val="000000"/>
          <w:sz w:val="27"/>
          <w:szCs w:val="27"/>
        </w:rPr>
        <w:t>recursing</w:t>
      </w:r>
      <w:proofErr w:type="spellEnd"/>
      <w:r>
        <w:rPr>
          <w:color w:val="000000"/>
          <w:sz w:val="27"/>
          <w:szCs w:val="27"/>
        </w:rPr>
        <w:t>.</w:t>
      </w:r>
    </w:p>
    <w:p w:rsidR="0070525A" w:rsidRDefault="0070525A" w:rsidP="0070525A">
      <w:pPr>
        <w:numPr>
          <w:ilvl w:val="1"/>
          <w:numId w:val="6"/>
        </w:numPr>
        <w:spacing w:before="100" w:beforeAutospacing="1" w:after="100" w:afterAutospacing="1" w:line="240" w:lineRule="auto"/>
        <w:rPr>
          <w:color w:val="000000"/>
          <w:sz w:val="27"/>
          <w:szCs w:val="27"/>
        </w:rPr>
      </w:pPr>
      <w:r>
        <w:rPr>
          <w:rStyle w:val="Emphasis"/>
          <w:color w:val="000000"/>
          <w:sz w:val="27"/>
          <w:szCs w:val="27"/>
        </w:rPr>
        <w:t>Recursive part(s)</w:t>
      </w:r>
      <w:r>
        <w:rPr>
          <w:color w:val="000000"/>
          <w:sz w:val="27"/>
          <w:szCs w:val="27"/>
        </w:rPr>
        <w:t>: how function will call itself to solve the problem.</w:t>
      </w:r>
    </w:p>
    <w:p w:rsidR="0070525A" w:rsidRDefault="0070525A" w:rsidP="0070525A">
      <w:pPr>
        <w:pStyle w:val="NormalWeb"/>
        <w:ind w:left="720"/>
        <w:rPr>
          <w:color w:val="000000"/>
          <w:sz w:val="27"/>
          <w:szCs w:val="27"/>
        </w:rPr>
      </w:pPr>
      <w:r>
        <w:rPr>
          <w:color w:val="000000"/>
          <w:sz w:val="27"/>
          <w:szCs w:val="27"/>
        </w:rPr>
        <w:lastRenderedPageBreak/>
        <w:t xml:space="preserve">The base cases are fairly easy, since we need to stop </w:t>
      </w:r>
      <w:proofErr w:type="spellStart"/>
      <w:r>
        <w:rPr>
          <w:color w:val="000000"/>
          <w:sz w:val="27"/>
          <w:szCs w:val="27"/>
        </w:rPr>
        <w:t>recursing</w:t>
      </w:r>
      <w:proofErr w:type="spellEnd"/>
      <w:r>
        <w:rPr>
          <w:color w:val="000000"/>
          <w:sz w:val="27"/>
          <w:szCs w:val="27"/>
        </w:rPr>
        <w:t xml:space="preserve"> when:</w:t>
      </w:r>
    </w:p>
    <w:p w:rsidR="0070525A" w:rsidRDefault="0070525A" w:rsidP="0070525A">
      <w:pPr>
        <w:numPr>
          <w:ilvl w:val="1"/>
          <w:numId w:val="6"/>
        </w:numPr>
        <w:spacing w:before="100" w:beforeAutospacing="1" w:after="100" w:afterAutospacing="1" w:line="240" w:lineRule="auto"/>
        <w:rPr>
          <w:color w:val="000000"/>
          <w:sz w:val="27"/>
          <w:szCs w:val="27"/>
        </w:rPr>
      </w:pPr>
      <w:r>
        <w:rPr>
          <w:color w:val="000000"/>
          <w:sz w:val="27"/>
          <w:szCs w:val="27"/>
        </w:rPr>
        <w:t>We find the matching value.</w:t>
      </w:r>
    </w:p>
    <w:p w:rsidR="0070525A" w:rsidRDefault="0070525A" w:rsidP="0070525A">
      <w:pPr>
        <w:numPr>
          <w:ilvl w:val="1"/>
          <w:numId w:val="6"/>
        </w:numPr>
        <w:spacing w:before="100" w:beforeAutospacing="1" w:after="100" w:afterAutospacing="1" w:line="240" w:lineRule="auto"/>
        <w:rPr>
          <w:color w:val="000000"/>
          <w:sz w:val="27"/>
          <w:szCs w:val="27"/>
        </w:rPr>
      </w:pPr>
      <w:r>
        <w:rPr>
          <w:color w:val="000000"/>
          <w:sz w:val="27"/>
          <w:szCs w:val="27"/>
        </w:rPr>
        <w:t>We search the whole list and don't find a matching value.</w:t>
      </w:r>
    </w:p>
    <w:p w:rsidR="0070525A" w:rsidRDefault="004C5606" w:rsidP="0070525A">
      <w:pPr>
        <w:spacing w:beforeAutospacing="1" w:afterAutospacing="1"/>
        <w:ind w:left="720"/>
        <w:rPr>
          <w:color w:val="000000"/>
          <w:sz w:val="27"/>
          <w:szCs w:val="27"/>
        </w:rPr>
      </w:pPr>
      <w:r>
        <w:rPr>
          <w:color w:val="000000"/>
          <w:sz w:val="27"/>
          <w:szCs w:val="27"/>
        </w:rPr>
        <w:pict>
          <v:rect id="_x0000_i1034" style="width:187.2pt;height:1.5pt" o:hrpct="400" o:hrstd="t" o:hr="t" fillcolor="#a0a0a0" stroked="f"/>
        </w:pict>
      </w:r>
    </w:p>
    <w:p w:rsidR="0070525A" w:rsidRDefault="0070525A" w:rsidP="0070525A">
      <w:pPr>
        <w:pStyle w:val="NormalWeb"/>
        <w:ind w:left="720"/>
        <w:rPr>
          <w:color w:val="000000"/>
          <w:sz w:val="27"/>
          <w:szCs w:val="27"/>
        </w:rPr>
      </w:pPr>
      <w:r>
        <w:rPr>
          <w:color w:val="000000"/>
          <w:sz w:val="27"/>
          <w:szCs w:val="27"/>
        </w:rPr>
        <w:t>To determine what should be the recursive part of the function, we should consider 2 tasks required of this function:</w:t>
      </w:r>
    </w:p>
    <w:p w:rsidR="0070525A" w:rsidRDefault="0070525A" w:rsidP="0070525A">
      <w:pPr>
        <w:numPr>
          <w:ilvl w:val="1"/>
          <w:numId w:val="7"/>
        </w:numPr>
        <w:spacing w:before="100" w:beforeAutospacing="1" w:after="100" w:afterAutospacing="1" w:line="240" w:lineRule="auto"/>
        <w:rPr>
          <w:color w:val="000000"/>
          <w:sz w:val="27"/>
          <w:szCs w:val="27"/>
        </w:rPr>
      </w:pPr>
      <w:r>
        <w:rPr>
          <w:b/>
          <w:bCs/>
          <w:color w:val="000000"/>
          <w:sz w:val="27"/>
          <w:szCs w:val="27"/>
        </w:rPr>
        <w:t>Finding the one to remove.</w:t>
      </w:r>
    </w:p>
    <w:p w:rsidR="0070525A" w:rsidRDefault="0070525A" w:rsidP="0070525A">
      <w:pPr>
        <w:pStyle w:val="NormalWeb"/>
        <w:ind w:left="1440"/>
        <w:rPr>
          <w:color w:val="000000"/>
          <w:sz w:val="27"/>
          <w:szCs w:val="27"/>
        </w:rPr>
      </w:pPr>
      <w:r>
        <w:rPr>
          <w:color w:val="000000"/>
          <w:sz w:val="27"/>
          <w:szCs w:val="27"/>
        </w:rPr>
        <w:t>How will we search the list for the element? Well, the list will be passed as a pointer to a node (recall the prototype--here we've renamed the pointer to</w:t>
      </w:r>
      <w:r>
        <w:rPr>
          <w:rStyle w:val="apple-converted-space"/>
          <w:color w:val="000000"/>
          <w:sz w:val="27"/>
          <w:szCs w:val="27"/>
        </w:rPr>
        <w:t> </w:t>
      </w:r>
      <w:proofErr w:type="spellStart"/>
      <w:r>
        <w:rPr>
          <w:rStyle w:val="HTMLCode"/>
          <w:color w:val="000000"/>
        </w:rPr>
        <w:t>currP</w:t>
      </w:r>
      <w:proofErr w:type="spellEnd"/>
      <w:r>
        <w:rPr>
          <w:color w:val="000000"/>
          <w:sz w:val="27"/>
          <w:szCs w:val="27"/>
        </w:rPr>
        <w:t>):</w:t>
      </w:r>
    </w:p>
    <w:p w:rsidR="0070525A" w:rsidRDefault="0070525A" w:rsidP="0070525A">
      <w:pPr>
        <w:pStyle w:val="HTMLPreformatted"/>
        <w:ind w:left="1440"/>
        <w:rPr>
          <w:color w:val="000000"/>
        </w:rPr>
      </w:pPr>
      <w:proofErr w:type="spellStart"/>
      <w:proofErr w:type="gramStart"/>
      <w:r>
        <w:rPr>
          <w:color w:val="000000"/>
        </w:rPr>
        <w:t>nodeT</w:t>
      </w:r>
      <w:proofErr w:type="spellEnd"/>
      <w:proofErr w:type="gramEnd"/>
      <w:r>
        <w:rPr>
          <w:color w:val="000000"/>
        </w:rPr>
        <w:t xml:space="preserve"> *</w:t>
      </w:r>
      <w:proofErr w:type="spellStart"/>
      <w:r>
        <w:rPr>
          <w:color w:val="000000"/>
        </w:rPr>
        <w:t>ListDelete</w:t>
      </w:r>
      <w:proofErr w:type="spellEnd"/>
      <w:r>
        <w:rPr>
          <w:color w:val="000000"/>
        </w:rPr>
        <w:t>(</w:t>
      </w:r>
      <w:proofErr w:type="spellStart"/>
      <w:r>
        <w:rPr>
          <w:color w:val="EE0000"/>
        </w:rPr>
        <w:t>nodeT</w:t>
      </w:r>
      <w:proofErr w:type="spellEnd"/>
      <w:r>
        <w:rPr>
          <w:color w:val="EE0000"/>
        </w:rPr>
        <w:t xml:space="preserve"> *</w:t>
      </w:r>
      <w:proofErr w:type="spellStart"/>
      <w:r>
        <w:rPr>
          <w:color w:val="EE0000"/>
        </w:rPr>
        <w:t>currP</w:t>
      </w:r>
      <w:proofErr w:type="spellEnd"/>
      <w:r>
        <w:rPr>
          <w:color w:val="000000"/>
        </w:rPr>
        <w:t xml:space="preserve">, </w:t>
      </w:r>
      <w:proofErr w:type="spellStart"/>
      <w:r>
        <w:rPr>
          <w:color w:val="000000"/>
        </w:rPr>
        <w:t>elementT</w:t>
      </w:r>
      <w:proofErr w:type="spellEnd"/>
      <w:r>
        <w:rPr>
          <w:color w:val="000000"/>
        </w:rPr>
        <w:t xml:space="preserve"> value);</w:t>
      </w:r>
    </w:p>
    <w:p w:rsidR="0070525A" w:rsidRDefault="0070525A" w:rsidP="0070525A">
      <w:pPr>
        <w:pStyle w:val="NormalWeb"/>
        <w:ind w:left="1440"/>
        <w:rPr>
          <w:color w:val="000000"/>
          <w:sz w:val="27"/>
          <w:szCs w:val="27"/>
        </w:rPr>
      </w:pPr>
      <w:r>
        <w:rPr>
          <w:color w:val="000000"/>
          <w:sz w:val="27"/>
          <w:szCs w:val="27"/>
        </w:rPr>
        <w:t>So, if we decide that the node pointed to by</w:t>
      </w:r>
      <w:r>
        <w:rPr>
          <w:rStyle w:val="apple-converted-space"/>
          <w:color w:val="000000"/>
          <w:sz w:val="27"/>
          <w:szCs w:val="27"/>
        </w:rPr>
        <w:t> </w:t>
      </w:r>
      <w:proofErr w:type="spellStart"/>
      <w:r>
        <w:rPr>
          <w:rStyle w:val="HTMLCode"/>
          <w:color w:val="000000"/>
        </w:rPr>
        <w:t>currP</w:t>
      </w:r>
      <w:proofErr w:type="spellEnd"/>
      <w:r>
        <w:rPr>
          <w:rStyle w:val="apple-converted-space"/>
          <w:color w:val="000000"/>
          <w:sz w:val="27"/>
          <w:szCs w:val="27"/>
        </w:rPr>
        <w:t> </w:t>
      </w:r>
      <w:r>
        <w:rPr>
          <w:color w:val="000000"/>
          <w:sz w:val="27"/>
          <w:szCs w:val="27"/>
        </w:rPr>
        <w:t xml:space="preserve">is not the right node, then we just </w:t>
      </w:r>
      <w:proofErr w:type="spellStart"/>
      <w:r>
        <w:rPr>
          <w:color w:val="000000"/>
          <w:sz w:val="27"/>
          <w:szCs w:val="27"/>
        </w:rPr>
        <w:t>recurse</w:t>
      </w:r>
      <w:proofErr w:type="spellEnd"/>
      <w:r>
        <w:rPr>
          <w:color w:val="000000"/>
          <w:sz w:val="27"/>
          <w:szCs w:val="27"/>
        </w:rPr>
        <w:t xml:space="preserve"> to examine the next node:</w:t>
      </w:r>
    </w:p>
    <w:p w:rsidR="0070525A" w:rsidRDefault="0070525A" w:rsidP="0070525A">
      <w:pPr>
        <w:pStyle w:val="HTMLPreformatted"/>
        <w:ind w:left="1440"/>
        <w:rPr>
          <w:color w:val="000000"/>
        </w:rPr>
      </w:pPr>
      <w:proofErr w:type="spellStart"/>
      <w:proofErr w:type="gramStart"/>
      <w:r>
        <w:rPr>
          <w:color w:val="000000"/>
        </w:rPr>
        <w:t>ListDelete</w:t>
      </w:r>
      <w:proofErr w:type="spellEnd"/>
      <w:r>
        <w:rPr>
          <w:color w:val="000000"/>
        </w:rPr>
        <w:t>(</w:t>
      </w:r>
      <w:proofErr w:type="spellStart"/>
      <w:proofErr w:type="gramEnd"/>
      <w:r>
        <w:rPr>
          <w:color w:val="000000"/>
        </w:rPr>
        <w:t>currP</w:t>
      </w:r>
      <w:proofErr w:type="spellEnd"/>
      <w:r>
        <w:rPr>
          <w:color w:val="000000"/>
        </w:rPr>
        <w:t>-&gt;next, value);</w:t>
      </w:r>
    </w:p>
    <w:p w:rsidR="0070525A" w:rsidRDefault="0070525A" w:rsidP="0070525A">
      <w:pPr>
        <w:spacing w:beforeAutospacing="1" w:afterAutospacing="1"/>
        <w:ind w:left="1440"/>
        <w:rPr>
          <w:color w:val="000000"/>
          <w:sz w:val="27"/>
          <w:szCs w:val="27"/>
        </w:rPr>
      </w:pPr>
      <w:proofErr w:type="gramStart"/>
      <w:r>
        <w:rPr>
          <w:color w:val="000000"/>
          <w:sz w:val="27"/>
          <w:szCs w:val="27"/>
        </w:rPr>
        <w:t>and</w:t>
      </w:r>
      <w:proofErr w:type="gramEnd"/>
      <w:r>
        <w:rPr>
          <w:color w:val="000000"/>
          <w:sz w:val="27"/>
          <w:szCs w:val="27"/>
        </w:rPr>
        <w:t xml:space="preserve"> so on, until all nodes have been examined.</w:t>
      </w:r>
    </w:p>
    <w:p w:rsidR="0070525A" w:rsidRDefault="004C5606" w:rsidP="0070525A">
      <w:pPr>
        <w:spacing w:beforeAutospacing="1" w:afterAutospacing="1"/>
        <w:ind w:left="1440"/>
        <w:rPr>
          <w:color w:val="000000"/>
          <w:sz w:val="27"/>
          <w:szCs w:val="27"/>
        </w:rPr>
      </w:pPr>
      <w:r>
        <w:rPr>
          <w:color w:val="000000"/>
          <w:sz w:val="27"/>
          <w:szCs w:val="27"/>
        </w:rPr>
        <w:pict>
          <v:rect id="_x0000_i1035" style="width:79.2pt;height:1.5pt" o:hrpct="200" o:hrstd="t" o:hr="t" fillcolor="#a0a0a0" stroked="f"/>
        </w:pict>
      </w:r>
    </w:p>
    <w:p w:rsidR="0070525A" w:rsidRDefault="0070525A" w:rsidP="0070525A">
      <w:pPr>
        <w:spacing w:beforeAutospacing="1" w:afterAutospacing="1"/>
        <w:ind w:left="1440"/>
        <w:rPr>
          <w:color w:val="000000"/>
          <w:sz w:val="27"/>
          <w:szCs w:val="27"/>
        </w:rPr>
      </w:pPr>
      <w:r>
        <w:rPr>
          <w:b/>
          <w:bCs/>
          <w:color w:val="000000"/>
          <w:sz w:val="27"/>
          <w:szCs w:val="27"/>
        </w:rPr>
        <w:t>Note:</w:t>
      </w:r>
      <w:r>
        <w:rPr>
          <w:rStyle w:val="apple-converted-space"/>
          <w:color w:val="000000"/>
          <w:sz w:val="27"/>
          <w:szCs w:val="27"/>
        </w:rPr>
        <w:t> </w:t>
      </w:r>
      <w:r>
        <w:rPr>
          <w:color w:val="000000"/>
          <w:sz w:val="27"/>
          <w:szCs w:val="27"/>
        </w:rPr>
        <w:t>Arrow (</w:t>
      </w:r>
      <w:r>
        <w:rPr>
          <w:rStyle w:val="HTMLCode"/>
          <w:rFonts w:eastAsiaTheme="minorHAnsi"/>
          <w:color w:val="000000"/>
        </w:rPr>
        <w:t>-&gt;</w:t>
      </w:r>
      <w:r>
        <w:rPr>
          <w:color w:val="000000"/>
          <w:sz w:val="27"/>
          <w:szCs w:val="27"/>
        </w:rPr>
        <w:t>), of course, is the syntax to use when you want to access a field in a structure using a pointer (like</w:t>
      </w:r>
      <w:r>
        <w:rPr>
          <w:rStyle w:val="apple-converted-space"/>
          <w:color w:val="000000"/>
          <w:sz w:val="27"/>
          <w:szCs w:val="27"/>
        </w:rPr>
        <w:t> </w:t>
      </w:r>
      <w:proofErr w:type="spellStart"/>
      <w:r>
        <w:rPr>
          <w:rStyle w:val="HTMLCode"/>
          <w:rFonts w:eastAsiaTheme="minorHAnsi"/>
          <w:color w:val="000000"/>
        </w:rPr>
        <w:t>currP</w:t>
      </w:r>
      <w:proofErr w:type="spellEnd"/>
      <w:r>
        <w:rPr>
          <w:color w:val="000000"/>
          <w:sz w:val="27"/>
          <w:szCs w:val="27"/>
        </w:rPr>
        <w:t>) to that structure.</w:t>
      </w:r>
    </w:p>
    <w:p w:rsidR="0070525A" w:rsidRDefault="004C5606" w:rsidP="0070525A">
      <w:pPr>
        <w:spacing w:beforeAutospacing="1" w:afterAutospacing="1"/>
        <w:ind w:left="1440"/>
        <w:rPr>
          <w:color w:val="000000"/>
          <w:sz w:val="27"/>
          <w:szCs w:val="27"/>
        </w:rPr>
      </w:pPr>
      <w:r>
        <w:rPr>
          <w:color w:val="000000"/>
          <w:sz w:val="27"/>
          <w:szCs w:val="27"/>
        </w:rPr>
        <w:pict>
          <v:rect id="_x0000_i1036" style="width:79.2pt;height:1.5pt" o:hrpct="200" o:hrstd="t" o:hr="t" fillcolor="#a0a0a0" stroked="f"/>
        </w:pict>
      </w:r>
    </w:p>
    <w:p w:rsidR="0070525A" w:rsidRDefault="0070525A" w:rsidP="0070525A">
      <w:pPr>
        <w:numPr>
          <w:ilvl w:val="1"/>
          <w:numId w:val="7"/>
        </w:numPr>
        <w:spacing w:before="100" w:beforeAutospacing="1" w:after="100" w:afterAutospacing="1" w:line="240" w:lineRule="auto"/>
        <w:rPr>
          <w:color w:val="000000"/>
          <w:sz w:val="27"/>
          <w:szCs w:val="27"/>
        </w:rPr>
      </w:pPr>
      <w:r>
        <w:rPr>
          <w:b/>
          <w:bCs/>
          <w:color w:val="000000"/>
          <w:sz w:val="27"/>
          <w:szCs w:val="27"/>
        </w:rPr>
        <w:t>Relink the list.</w:t>
      </w:r>
    </w:p>
    <w:p w:rsidR="0070525A" w:rsidRDefault="0070525A" w:rsidP="0070525A">
      <w:pPr>
        <w:pStyle w:val="NormalWeb"/>
        <w:ind w:left="1440"/>
        <w:rPr>
          <w:color w:val="000000"/>
          <w:sz w:val="27"/>
          <w:szCs w:val="27"/>
        </w:rPr>
      </w:pPr>
      <w:r>
        <w:rPr>
          <w:color w:val="000000"/>
          <w:sz w:val="27"/>
          <w:szCs w:val="27"/>
        </w:rPr>
        <w:t>When we remove a node, the previous node has to skip over the removed node. A way to achieve this with recursion is through</w:t>
      </w:r>
      <w:r>
        <w:rPr>
          <w:rStyle w:val="apple-converted-space"/>
          <w:color w:val="000000"/>
          <w:sz w:val="27"/>
          <w:szCs w:val="27"/>
        </w:rPr>
        <w:t> </w:t>
      </w:r>
      <w:r>
        <w:rPr>
          <w:rStyle w:val="Emphasis"/>
          <w:color w:val="000000"/>
          <w:sz w:val="27"/>
          <w:szCs w:val="27"/>
        </w:rPr>
        <w:t>pointer reassignment</w:t>
      </w:r>
      <w:r>
        <w:rPr>
          <w:color w:val="000000"/>
          <w:sz w:val="27"/>
          <w:szCs w:val="27"/>
        </w:rPr>
        <w:t>.</w:t>
      </w:r>
    </w:p>
    <w:p w:rsidR="0070525A" w:rsidRDefault="0070525A" w:rsidP="0070525A">
      <w:pPr>
        <w:pStyle w:val="NormalWeb"/>
        <w:ind w:left="1440"/>
        <w:rPr>
          <w:color w:val="000000"/>
          <w:sz w:val="27"/>
          <w:szCs w:val="27"/>
        </w:rPr>
      </w:pPr>
      <w:r>
        <w:rPr>
          <w:color w:val="000000"/>
          <w:sz w:val="27"/>
          <w:szCs w:val="27"/>
        </w:rPr>
        <w:t>Consider the following, where the current call to</w:t>
      </w:r>
      <w:r>
        <w:rPr>
          <w:rStyle w:val="apple-converted-space"/>
          <w:color w:val="000000"/>
          <w:sz w:val="27"/>
          <w:szCs w:val="27"/>
        </w:rPr>
        <w:t> </w:t>
      </w:r>
      <w:proofErr w:type="spellStart"/>
      <w:proofErr w:type="gramStart"/>
      <w:r>
        <w:rPr>
          <w:rStyle w:val="HTMLCode"/>
          <w:color w:val="000000"/>
        </w:rPr>
        <w:t>ListDelete</w:t>
      </w:r>
      <w:proofErr w:type="spellEnd"/>
      <w:r>
        <w:rPr>
          <w:rStyle w:val="HTMLCode"/>
          <w:color w:val="000000"/>
        </w:rPr>
        <w:t>(</w:t>
      </w:r>
      <w:proofErr w:type="gramEnd"/>
      <w:r>
        <w:rPr>
          <w:rStyle w:val="HTMLCode"/>
          <w:color w:val="000000"/>
        </w:rPr>
        <w:t>)</w:t>
      </w:r>
      <w:r>
        <w:rPr>
          <w:rStyle w:val="apple-converted-space"/>
          <w:color w:val="000000"/>
          <w:sz w:val="27"/>
          <w:szCs w:val="27"/>
        </w:rPr>
        <w:t> </w:t>
      </w:r>
      <w:r>
        <w:rPr>
          <w:color w:val="000000"/>
          <w:sz w:val="27"/>
          <w:szCs w:val="27"/>
        </w:rPr>
        <w:t>gets a pointer to the node with</w:t>
      </w:r>
      <w:r>
        <w:rPr>
          <w:rStyle w:val="apple-converted-space"/>
          <w:color w:val="000000"/>
          <w:sz w:val="27"/>
          <w:szCs w:val="27"/>
        </w:rPr>
        <w:t> </w:t>
      </w:r>
      <w:r>
        <w:rPr>
          <w:b/>
          <w:bCs/>
          <w:color w:val="000000"/>
          <w:sz w:val="27"/>
          <w:szCs w:val="27"/>
        </w:rPr>
        <w:t>x</w:t>
      </w:r>
      <w:r>
        <w:rPr>
          <w:color w:val="000000"/>
          <w:sz w:val="27"/>
          <w:szCs w:val="27"/>
        </w:rPr>
        <w:t>:</w:t>
      </w:r>
    </w:p>
    <w:p w:rsidR="0070525A" w:rsidRDefault="0070525A" w:rsidP="0070525A">
      <w:pPr>
        <w:pStyle w:val="HTMLPreformatted"/>
        <w:ind w:left="1440"/>
        <w:rPr>
          <w:color w:val="000000"/>
        </w:rPr>
      </w:pPr>
      <w:r>
        <w:rPr>
          <w:color w:val="EE0000"/>
        </w:rPr>
        <w:t xml:space="preserve">1. </w:t>
      </w:r>
      <w:proofErr w:type="spellStart"/>
      <w:proofErr w:type="gramStart"/>
      <w:r>
        <w:rPr>
          <w:color w:val="EE0000"/>
        </w:rPr>
        <w:t>ListDelete</w:t>
      </w:r>
      <w:proofErr w:type="spellEnd"/>
      <w:r>
        <w:rPr>
          <w:color w:val="EE0000"/>
        </w:rPr>
        <w:t>(</w:t>
      </w:r>
      <w:proofErr w:type="gramEnd"/>
      <w:r>
        <w:rPr>
          <w:rStyle w:val="Emphasis"/>
          <w:color w:val="EE0000"/>
        </w:rPr>
        <w:t>pointer-to-node-with-x</w:t>
      </w:r>
      <w:r>
        <w:rPr>
          <w:color w:val="EE0000"/>
        </w:rPr>
        <w:t>, 'y');</w:t>
      </w:r>
    </w:p>
    <w:p w:rsidR="0070525A" w:rsidRDefault="0070525A" w:rsidP="0070525A">
      <w:pPr>
        <w:pStyle w:val="HTMLPreformatted"/>
        <w:ind w:left="1440"/>
        <w:rPr>
          <w:color w:val="000000"/>
        </w:rPr>
      </w:pPr>
    </w:p>
    <w:p w:rsidR="0070525A" w:rsidRDefault="0070525A" w:rsidP="0070525A">
      <w:pPr>
        <w:pStyle w:val="HTMLPreformatted"/>
        <w:ind w:left="1440"/>
        <w:rPr>
          <w:color w:val="000000"/>
        </w:rPr>
      </w:pPr>
      <w:r>
        <w:rPr>
          <w:color w:val="000000"/>
        </w:rPr>
        <w:t>---------     ---------     ---------</w:t>
      </w:r>
    </w:p>
    <w:p w:rsidR="0070525A" w:rsidRDefault="0070525A" w:rsidP="0070525A">
      <w:pPr>
        <w:pStyle w:val="HTMLPreformatted"/>
        <w:ind w:left="1440"/>
        <w:rPr>
          <w:color w:val="000000"/>
        </w:rPr>
      </w:pPr>
      <w:r>
        <w:rPr>
          <w:color w:val="000000"/>
        </w:rPr>
        <w:t xml:space="preserve">| </w:t>
      </w:r>
      <w:proofErr w:type="gramStart"/>
      <w:r>
        <w:rPr>
          <w:color w:val="000000"/>
        </w:rPr>
        <w:t>x</w:t>
      </w:r>
      <w:proofErr w:type="gramEnd"/>
      <w:r>
        <w:rPr>
          <w:color w:val="000000"/>
        </w:rPr>
        <w:t xml:space="preserve"> | --+---&gt; | y | --+---&gt; | z | --+---&gt;</w:t>
      </w:r>
    </w:p>
    <w:p w:rsidR="0070525A" w:rsidRDefault="0070525A" w:rsidP="0070525A">
      <w:pPr>
        <w:pStyle w:val="HTMLPreformatted"/>
        <w:ind w:left="1440"/>
        <w:rPr>
          <w:color w:val="000000"/>
        </w:rPr>
      </w:pPr>
      <w:r>
        <w:rPr>
          <w:color w:val="000000"/>
        </w:rPr>
        <w:t>---------     ---------     ---------</w:t>
      </w:r>
    </w:p>
    <w:p w:rsidR="0070525A" w:rsidRDefault="0070525A" w:rsidP="0070525A">
      <w:pPr>
        <w:pStyle w:val="HTMLPreformatted"/>
        <w:ind w:left="1440"/>
        <w:rPr>
          <w:color w:val="000000"/>
        </w:rPr>
      </w:pPr>
      <w:r>
        <w:rPr>
          <w:color w:val="000000"/>
        </w:rPr>
        <w:t xml:space="preserve">  ^</w:t>
      </w:r>
    </w:p>
    <w:p w:rsidR="0070525A" w:rsidRDefault="0070525A" w:rsidP="0070525A">
      <w:pPr>
        <w:pStyle w:val="HTMLPreformatted"/>
        <w:ind w:left="1440"/>
        <w:rPr>
          <w:color w:val="000000"/>
        </w:rPr>
      </w:pPr>
      <w:r>
        <w:rPr>
          <w:color w:val="000000"/>
        </w:rPr>
        <w:t xml:space="preserve">  |</w:t>
      </w:r>
    </w:p>
    <w:p w:rsidR="0070525A" w:rsidRDefault="0070525A" w:rsidP="0070525A">
      <w:pPr>
        <w:pStyle w:val="HTMLPreformatted"/>
        <w:ind w:left="1440"/>
        <w:rPr>
          <w:color w:val="000000"/>
        </w:rPr>
      </w:pPr>
      <w:proofErr w:type="spellStart"/>
      <w:proofErr w:type="gramStart"/>
      <w:r>
        <w:rPr>
          <w:color w:val="EE0000"/>
        </w:rPr>
        <w:t>currP</w:t>
      </w:r>
      <w:proofErr w:type="spellEnd"/>
      <w:proofErr w:type="gramEnd"/>
      <w:r>
        <w:rPr>
          <w:color w:val="EE0000"/>
        </w:rPr>
        <w:t xml:space="preserve"> (in 1.)</w:t>
      </w:r>
    </w:p>
    <w:p w:rsidR="0070525A" w:rsidRDefault="0070525A" w:rsidP="0070525A">
      <w:pPr>
        <w:pStyle w:val="NormalWeb"/>
        <w:ind w:left="1440"/>
        <w:rPr>
          <w:color w:val="000000"/>
          <w:sz w:val="27"/>
          <w:szCs w:val="27"/>
        </w:rPr>
      </w:pPr>
      <w:r>
        <w:rPr>
          <w:color w:val="000000"/>
          <w:sz w:val="27"/>
          <w:szCs w:val="27"/>
        </w:rPr>
        <w:t>Since</w:t>
      </w:r>
      <w:r>
        <w:rPr>
          <w:rStyle w:val="apple-converted-space"/>
          <w:color w:val="000000"/>
          <w:sz w:val="27"/>
          <w:szCs w:val="27"/>
        </w:rPr>
        <w:t> </w:t>
      </w:r>
      <w:r>
        <w:rPr>
          <w:b/>
          <w:bCs/>
          <w:color w:val="000000"/>
          <w:sz w:val="27"/>
          <w:szCs w:val="27"/>
        </w:rPr>
        <w:t>x</w:t>
      </w:r>
      <w:r>
        <w:rPr>
          <w:rStyle w:val="apple-converted-space"/>
          <w:color w:val="000000"/>
          <w:sz w:val="27"/>
          <w:szCs w:val="27"/>
        </w:rPr>
        <w:t> </w:t>
      </w:r>
      <w:r>
        <w:rPr>
          <w:color w:val="000000"/>
          <w:sz w:val="27"/>
          <w:szCs w:val="27"/>
        </w:rPr>
        <w:t>is NOT the thing to be removed, another recursive call is made. This next recursive call is going to access the node with</w:t>
      </w:r>
      <w:r>
        <w:rPr>
          <w:rStyle w:val="apple-converted-space"/>
          <w:color w:val="000000"/>
          <w:sz w:val="27"/>
          <w:szCs w:val="27"/>
        </w:rPr>
        <w:t> </w:t>
      </w:r>
      <w:r>
        <w:rPr>
          <w:b/>
          <w:bCs/>
          <w:color w:val="000000"/>
          <w:sz w:val="27"/>
          <w:szCs w:val="27"/>
        </w:rPr>
        <w:t>y</w:t>
      </w:r>
      <w:r>
        <w:rPr>
          <w:color w:val="000000"/>
          <w:sz w:val="27"/>
          <w:szCs w:val="27"/>
        </w:rPr>
        <w:t>:</w:t>
      </w:r>
    </w:p>
    <w:p w:rsidR="0070525A" w:rsidRDefault="0070525A" w:rsidP="0070525A">
      <w:pPr>
        <w:pStyle w:val="HTMLPreformatted"/>
        <w:ind w:left="1440"/>
        <w:rPr>
          <w:color w:val="000000"/>
        </w:rPr>
      </w:pPr>
      <w:r>
        <w:rPr>
          <w:color w:val="000000"/>
        </w:rPr>
        <w:t xml:space="preserve">1. </w:t>
      </w:r>
      <w:proofErr w:type="spellStart"/>
      <w:proofErr w:type="gramStart"/>
      <w:r>
        <w:rPr>
          <w:color w:val="000000"/>
        </w:rPr>
        <w:t>ListDelete</w:t>
      </w:r>
      <w:proofErr w:type="spellEnd"/>
      <w:r>
        <w:rPr>
          <w:color w:val="000000"/>
        </w:rPr>
        <w:t>(</w:t>
      </w:r>
      <w:proofErr w:type="gramEnd"/>
      <w:r>
        <w:rPr>
          <w:rStyle w:val="Emphasis"/>
          <w:color w:val="000000"/>
        </w:rPr>
        <w:t>pointer-to-node-with-x</w:t>
      </w:r>
      <w:r>
        <w:rPr>
          <w:color w:val="000000"/>
        </w:rPr>
        <w:t>, 'y');</w:t>
      </w:r>
    </w:p>
    <w:p w:rsidR="0070525A" w:rsidRDefault="0070525A" w:rsidP="0070525A">
      <w:pPr>
        <w:pStyle w:val="HTMLPreformatted"/>
        <w:ind w:left="1440"/>
        <w:rPr>
          <w:color w:val="000000"/>
        </w:rPr>
      </w:pPr>
      <w:r>
        <w:rPr>
          <w:color w:val="EE0000"/>
        </w:rPr>
        <w:t xml:space="preserve">2.   </w:t>
      </w:r>
      <w:proofErr w:type="spellStart"/>
      <w:proofErr w:type="gramStart"/>
      <w:r>
        <w:rPr>
          <w:color w:val="EE0000"/>
        </w:rPr>
        <w:t>ListDelete</w:t>
      </w:r>
      <w:proofErr w:type="spellEnd"/>
      <w:r>
        <w:rPr>
          <w:color w:val="EE0000"/>
        </w:rPr>
        <w:t>(</w:t>
      </w:r>
      <w:proofErr w:type="gramEnd"/>
      <w:r>
        <w:rPr>
          <w:rStyle w:val="Emphasis"/>
          <w:color w:val="EE0000"/>
        </w:rPr>
        <w:t>pointer-to-node-with-y</w:t>
      </w:r>
      <w:r>
        <w:rPr>
          <w:color w:val="EE0000"/>
        </w:rPr>
        <w:t>, 'y');</w:t>
      </w:r>
    </w:p>
    <w:p w:rsidR="0070525A" w:rsidRDefault="0070525A" w:rsidP="0070525A">
      <w:pPr>
        <w:pStyle w:val="HTMLPreformatted"/>
        <w:ind w:left="1440"/>
        <w:rPr>
          <w:color w:val="000000"/>
        </w:rPr>
      </w:pPr>
    </w:p>
    <w:p w:rsidR="0070525A" w:rsidRDefault="0070525A" w:rsidP="0070525A">
      <w:pPr>
        <w:pStyle w:val="HTMLPreformatted"/>
        <w:ind w:left="1440"/>
        <w:rPr>
          <w:color w:val="000000"/>
        </w:rPr>
      </w:pPr>
      <w:r>
        <w:rPr>
          <w:color w:val="000000"/>
        </w:rPr>
        <w:t>---------     ---------     ---------</w:t>
      </w:r>
    </w:p>
    <w:p w:rsidR="0070525A" w:rsidRDefault="0070525A" w:rsidP="0070525A">
      <w:pPr>
        <w:pStyle w:val="HTMLPreformatted"/>
        <w:ind w:left="1440"/>
        <w:rPr>
          <w:color w:val="000000"/>
        </w:rPr>
      </w:pPr>
      <w:r>
        <w:rPr>
          <w:color w:val="000000"/>
        </w:rPr>
        <w:t xml:space="preserve">| </w:t>
      </w:r>
      <w:proofErr w:type="gramStart"/>
      <w:r>
        <w:rPr>
          <w:color w:val="000000"/>
        </w:rPr>
        <w:t>x</w:t>
      </w:r>
      <w:proofErr w:type="gramEnd"/>
      <w:r>
        <w:rPr>
          <w:color w:val="000000"/>
        </w:rPr>
        <w:t xml:space="preserve"> | --+---&gt; | y | --+---&gt; | z | --+---&gt;</w:t>
      </w:r>
    </w:p>
    <w:p w:rsidR="0070525A" w:rsidRDefault="0070525A" w:rsidP="0070525A">
      <w:pPr>
        <w:pStyle w:val="HTMLPreformatted"/>
        <w:ind w:left="1440"/>
        <w:rPr>
          <w:color w:val="000000"/>
        </w:rPr>
      </w:pPr>
      <w:r>
        <w:rPr>
          <w:color w:val="000000"/>
        </w:rPr>
        <w:t>---------     ---------     ---------</w:t>
      </w:r>
    </w:p>
    <w:p w:rsidR="0070525A" w:rsidRDefault="0070525A" w:rsidP="0070525A">
      <w:pPr>
        <w:pStyle w:val="HTMLPreformatted"/>
        <w:ind w:left="1440"/>
        <w:rPr>
          <w:color w:val="000000"/>
        </w:rPr>
      </w:pPr>
      <w:r>
        <w:rPr>
          <w:color w:val="000000"/>
        </w:rPr>
        <w:t xml:space="preserve">  ^             ^</w:t>
      </w:r>
    </w:p>
    <w:p w:rsidR="0070525A" w:rsidRDefault="0070525A" w:rsidP="0070525A">
      <w:pPr>
        <w:pStyle w:val="HTMLPreformatted"/>
        <w:ind w:left="1440"/>
        <w:rPr>
          <w:color w:val="000000"/>
        </w:rPr>
      </w:pPr>
      <w:r>
        <w:rPr>
          <w:color w:val="000000"/>
        </w:rPr>
        <w:t xml:space="preserve">  |             |</w:t>
      </w:r>
    </w:p>
    <w:p w:rsidR="0070525A" w:rsidRDefault="0070525A" w:rsidP="0070525A">
      <w:pPr>
        <w:pStyle w:val="HTMLPreformatted"/>
        <w:ind w:left="1440"/>
        <w:rPr>
          <w:color w:val="000000"/>
        </w:rPr>
      </w:pPr>
      <w:proofErr w:type="spellStart"/>
      <w:proofErr w:type="gramStart"/>
      <w:r>
        <w:rPr>
          <w:color w:val="000000"/>
        </w:rPr>
        <w:t>currP</w:t>
      </w:r>
      <w:proofErr w:type="spellEnd"/>
      <w:proofErr w:type="gramEnd"/>
      <w:r>
        <w:rPr>
          <w:color w:val="000000"/>
        </w:rPr>
        <w:t xml:space="preserve"> (in 1.)  </w:t>
      </w:r>
      <w:proofErr w:type="spellStart"/>
      <w:proofErr w:type="gramStart"/>
      <w:r>
        <w:rPr>
          <w:color w:val="EE0000"/>
        </w:rPr>
        <w:t>currP</w:t>
      </w:r>
      <w:proofErr w:type="spellEnd"/>
      <w:proofErr w:type="gramEnd"/>
      <w:r>
        <w:rPr>
          <w:color w:val="EE0000"/>
        </w:rPr>
        <w:t xml:space="preserve"> (in 2.)</w:t>
      </w:r>
    </w:p>
    <w:p w:rsidR="0070525A" w:rsidRDefault="0070525A" w:rsidP="0070525A">
      <w:pPr>
        <w:spacing w:beforeAutospacing="1" w:afterAutospacing="1"/>
        <w:ind w:left="1440"/>
        <w:rPr>
          <w:color w:val="000000"/>
          <w:sz w:val="27"/>
          <w:szCs w:val="27"/>
        </w:rPr>
      </w:pPr>
      <w:r>
        <w:rPr>
          <w:color w:val="000000"/>
          <w:sz w:val="27"/>
          <w:szCs w:val="27"/>
        </w:rPr>
        <w:t>Remember that when the recursive call on the node with</w:t>
      </w:r>
      <w:r>
        <w:rPr>
          <w:rStyle w:val="apple-converted-space"/>
          <w:color w:val="000000"/>
          <w:sz w:val="27"/>
          <w:szCs w:val="27"/>
        </w:rPr>
        <w:t> </w:t>
      </w:r>
      <w:r>
        <w:rPr>
          <w:b/>
          <w:bCs/>
          <w:color w:val="000000"/>
          <w:sz w:val="27"/>
          <w:szCs w:val="27"/>
        </w:rPr>
        <w:t>y</w:t>
      </w:r>
      <w:r>
        <w:rPr>
          <w:rStyle w:val="apple-converted-space"/>
          <w:color w:val="000000"/>
          <w:sz w:val="27"/>
          <w:szCs w:val="27"/>
        </w:rPr>
        <w:t> </w:t>
      </w:r>
      <w:r>
        <w:rPr>
          <w:color w:val="000000"/>
          <w:sz w:val="27"/>
          <w:szCs w:val="27"/>
        </w:rPr>
        <w:t>(call 2) is done, we'll be back to the call on the node with</w:t>
      </w:r>
      <w:r>
        <w:rPr>
          <w:rStyle w:val="apple-converted-space"/>
          <w:color w:val="000000"/>
          <w:sz w:val="27"/>
          <w:szCs w:val="27"/>
        </w:rPr>
        <w:t> </w:t>
      </w:r>
      <w:r>
        <w:rPr>
          <w:b/>
          <w:bCs/>
          <w:color w:val="000000"/>
          <w:sz w:val="27"/>
          <w:szCs w:val="27"/>
        </w:rPr>
        <w:t>x</w:t>
      </w:r>
      <w:r>
        <w:rPr>
          <w:rStyle w:val="apple-converted-space"/>
          <w:color w:val="000000"/>
          <w:sz w:val="27"/>
          <w:szCs w:val="27"/>
        </w:rPr>
        <w:t> </w:t>
      </w:r>
      <w:r>
        <w:rPr>
          <w:color w:val="000000"/>
          <w:sz w:val="27"/>
          <w:szCs w:val="27"/>
        </w:rPr>
        <w:t>(i.e., we backtrack to call 1):</w:t>
      </w:r>
    </w:p>
    <w:p w:rsidR="0070525A" w:rsidRDefault="0070525A" w:rsidP="0070525A">
      <w:pPr>
        <w:pStyle w:val="HTMLPreformatted"/>
        <w:ind w:left="1440"/>
        <w:rPr>
          <w:color w:val="000000"/>
        </w:rPr>
      </w:pPr>
      <w:r>
        <w:rPr>
          <w:color w:val="EE0000"/>
        </w:rPr>
        <w:t xml:space="preserve">1. </w:t>
      </w:r>
      <w:proofErr w:type="spellStart"/>
      <w:proofErr w:type="gramStart"/>
      <w:r>
        <w:rPr>
          <w:color w:val="EE0000"/>
        </w:rPr>
        <w:t>ListDelete</w:t>
      </w:r>
      <w:proofErr w:type="spellEnd"/>
      <w:r>
        <w:rPr>
          <w:color w:val="EE0000"/>
        </w:rPr>
        <w:t>(</w:t>
      </w:r>
      <w:proofErr w:type="gramEnd"/>
      <w:r>
        <w:rPr>
          <w:rStyle w:val="Emphasis"/>
          <w:color w:val="EE0000"/>
        </w:rPr>
        <w:t>pointer-to-node-with-x</w:t>
      </w:r>
      <w:r>
        <w:rPr>
          <w:color w:val="EE0000"/>
        </w:rPr>
        <w:t>, 'y');</w:t>
      </w:r>
    </w:p>
    <w:p w:rsidR="0070525A" w:rsidRDefault="0070525A" w:rsidP="0070525A">
      <w:pPr>
        <w:pStyle w:val="HTMLPreformatted"/>
        <w:ind w:left="1440"/>
        <w:rPr>
          <w:color w:val="000000"/>
        </w:rPr>
      </w:pPr>
      <w:r>
        <w:rPr>
          <w:color w:val="000000"/>
        </w:rPr>
        <w:t xml:space="preserve">2.   </w:t>
      </w:r>
      <w:proofErr w:type="gramStart"/>
      <w:r>
        <w:rPr>
          <w:rStyle w:val="Emphasis"/>
          <w:color w:val="000000"/>
        </w:rPr>
        <w:t>call</w:t>
      </w:r>
      <w:proofErr w:type="gramEnd"/>
      <w:r>
        <w:rPr>
          <w:rStyle w:val="Emphasis"/>
          <w:color w:val="000000"/>
        </w:rPr>
        <w:t xml:space="preserve"> 2 done, back to 1.</w:t>
      </w:r>
    </w:p>
    <w:p w:rsidR="0070525A" w:rsidRDefault="0070525A" w:rsidP="0070525A">
      <w:pPr>
        <w:pStyle w:val="HTMLPreformatted"/>
        <w:ind w:left="1440"/>
        <w:rPr>
          <w:color w:val="000000"/>
        </w:rPr>
      </w:pPr>
    </w:p>
    <w:p w:rsidR="0070525A" w:rsidRDefault="0070525A" w:rsidP="0070525A">
      <w:pPr>
        <w:pStyle w:val="HTMLPreformatted"/>
        <w:ind w:left="1440"/>
        <w:rPr>
          <w:color w:val="000000"/>
        </w:rPr>
      </w:pPr>
      <w:r>
        <w:rPr>
          <w:color w:val="000000"/>
        </w:rPr>
        <w:t>---------     ---------     ---------</w:t>
      </w:r>
    </w:p>
    <w:p w:rsidR="0070525A" w:rsidRDefault="0070525A" w:rsidP="0070525A">
      <w:pPr>
        <w:pStyle w:val="HTMLPreformatted"/>
        <w:ind w:left="1440"/>
        <w:rPr>
          <w:color w:val="000000"/>
        </w:rPr>
      </w:pPr>
      <w:r>
        <w:rPr>
          <w:color w:val="000000"/>
        </w:rPr>
        <w:t xml:space="preserve">| </w:t>
      </w:r>
      <w:proofErr w:type="gramStart"/>
      <w:r>
        <w:rPr>
          <w:color w:val="000000"/>
        </w:rPr>
        <w:t>x</w:t>
      </w:r>
      <w:proofErr w:type="gramEnd"/>
      <w:r>
        <w:rPr>
          <w:color w:val="000000"/>
        </w:rPr>
        <w:t xml:space="preserve"> | --+---&gt; | y | --+---&gt; | z | --+---&gt;</w:t>
      </w:r>
    </w:p>
    <w:p w:rsidR="0070525A" w:rsidRDefault="0070525A" w:rsidP="0070525A">
      <w:pPr>
        <w:pStyle w:val="HTMLPreformatted"/>
        <w:ind w:left="1440"/>
        <w:rPr>
          <w:color w:val="000000"/>
        </w:rPr>
      </w:pPr>
      <w:r>
        <w:rPr>
          <w:color w:val="000000"/>
        </w:rPr>
        <w:t>---------     ---------     ---------</w:t>
      </w:r>
    </w:p>
    <w:p w:rsidR="0070525A" w:rsidRDefault="0070525A" w:rsidP="0070525A">
      <w:pPr>
        <w:pStyle w:val="HTMLPreformatted"/>
        <w:ind w:left="1440"/>
        <w:rPr>
          <w:color w:val="000000"/>
        </w:rPr>
      </w:pPr>
      <w:r>
        <w:rPr>
          <w:color w:val="000000"/>
        </w:rPr>
        <w:t xml:space="preserve">  ^</w:t>
      </w:r>
    </w:p>
    <w:p w:rsidR="0070525A" w:rsidRDefault="0070525A" w:rsidP="0070525A">
      <w:pPr>
        <w:pStyle w:val="HTMLPreformatted"/>
        <w:ind w:left="1440"/>
        <w:rPr>
          <w:color w:val="000000"/>
        </w:rPr>
      </w:pPr>
      <w:r>
        <w:rPr>
          <w:color w:val="000000"/>
        </w:rPr>
        <w:t xml:space="preserve">  |</w:t>
      </w:r>
    </w:p>
    <w:p w:rsidR="0070525A" w:rsidRDefault="0070525A" w:rsidP="0070525A">
      <w:pPr>
        <w:pStyle w:val="HTMLPreformatted"/>
        <w:ind w:left="1440"/>
        <w:rPr>
          <w:color w:val="000000"/>
        </w:rPr>
      </w:pPr>
      <w:proofErr w:type="spellStart"/>
      <w:proofErr w:type="gramStart"/>
      <w:r>
        <w:rPr>
          <w:color w:val="EE0000"/>
        </w:rPr>
        <w:t>currP</w:t>
      </w:r>
      <w:proofErr w:type="spellEnd"/>
      <w:proofErr w:type="gramEnd"/>
      <w:r>
        <w:rPr>
          <w:color w:val="EE0000"/>
        </w:rPr>
        <w:t xml:space="preserve"> (in 1.)</w:t>
      </w:r>
    </w:p>
    <w:p w:rsidR="0070525A" w:rsidRDefault="0070525A" w:rsidP="0070525A">
      <w:pPr>
        <w:pStyle w:val="NormalWeb"/>
        <w:ind w:left="1440"/>
        <w:rPr>
          <w:color w:val="000000"/>
          <w:sz w:val="27"/>
          <w:szCs w:val="27"/>
        </w:rPr>
      </w:pPr>
      <w:r>
        <w:rPr>
          <w:color w:val="000000"/>
          <w:sz w:val="27"/>
          <w:szCs w:val="27"/>
        </w:rPr>
        <w:t>Now since</w:t>
      </w:r>
      <w:r>
        <w:rPr>
          <w:rStyle w:val="apple-converted-space"/>
          <w:color w:val="000000"/>
          <w:sz w:val="27"/>
          <w:szCs w:val="27"/>
        </w:rPr>
        <w:t> </w:t>
      </w:r>
      <w:r>
        <w:rPr>
          <w:b/>
          <w:bCs/>
          <w:color w:val="000000"/>
          <w:sz w:val="27"/>
          <w:szCs w:val="27"/>
        </w:rPr>
        <w:t>y</w:t>
      </w:r>
      <w:r>
        <w:rPr>
          <w:rStyle w:val="apple-converted-space"/>
          <w:color w:val="000000"/>
          <w:sz w:val="27"/>
          <w:szCs w:val="27"/>
        </w:rPr>
        <w:t> </w:t>
      </w:r>
      <w:r>
        <w:rPr>
          <w:color w:val="000000"/>
          <w:sz w:val="27"/>
          <w:szCs w:val="27"/>
        </w:rPr>
        <w:t>is the thing to be removed...</w:t>
      </w:r>
    </w:p>
    <w:p w:rsidR="0070525A" w:rsidRDefault="0070525A" w:rsidP="0070525A">
      <w:pPr>
        <w:pStyle w:val="NormalWeb"/>
        <w:ind w:left="1440"/>
        <w:rPr>
          <w:color w:val="000000"/>
          <w:sz w:val="27"/>
          <w:szCs w:val="27"/>
        </w:rPr>
      </w:pPr>
      <w:r>
        <w:rPr>
          <w:color w:val="000000"/>
          <w:sz w:val="27"/>
          <w:szCs w:val="27"/>
        </w:rPr>
        <w:t>If there was some way that this function call on the node with</w:t>
      </w:r>
      <w:r>
        <w:rPr>
          <w:rStyle w:val="apple-converted-space"/>
          <w:color w:val="000000"/>
          <w:sz w:val="27"/>
          <w:szCs w:val="27"/>
        </w:rPr>
        <w:t> </w:t>
      </w:r>
      <w:r>
        <w:rPr>
          <w:b/>
          <w:bCs/>
          <w:color w:val="000000"/>
          <w:sz w:val="27"/>
          <w:szCs w:val="27"/>
        </w:rPr>
        <w:t>y</w:t>
      </w:r>
      <w:r>
        <w:rPr>
          <w:rStyle w:val="apple-converted-space"/>
          <w:color w:val="000000"/>
          <w:sz w:val="27"/>
          <w:szCs w:val="27"/>
        </w:rPr>
        <w:t> </w:t>
      </w:r>
      <w:r>
        <w:rPr>
          <w:color w:val="000000"/>
          <w:sz w:val="27"/>
          <w:szCs w:val="27"/>
        </w:rPr>
        <w:t>(call 2) could tell us the node with</w:t>
      </w:r>
      <w:r>
        <w:rPr>
          <w:rStyle w:val="apple-converted-space"/>
          <w:color w:val="000000"/>
          <w:sz w:val="27"/>
          <w:szCs w:val="27"/>
        </w:rPr>
        <w:t> </w:t>
      </w:r>
      <w:r>
        <w:rPr>
          <w:b/>
          <w:bCs/>
          <w:color w:val="000000"/>
          <w:sz w:val="27"/>
          <w:szCs w:val="27"/>
        </w:rPr>
        <w:t>y</w:t>
      </w:r>
      <w:r>
        <w:rPr>
          <w:rStyle w:val="apple-converted-space"/>
          <w:color w:val="000000"/>
          <w:sz w:val="27"/>
          <w:szCs w:val="27"/>
        </w:rPr>
        <w:t> </w:t>
      </w:r>
      <w:r>
        <w:rPr>
          <w:color w:val="000000"/>
          <w:sz w:val="27"/>
          <w:szCs w:val="27"/>
        </w:rPr>
        <w:t>was removed and that it pointed to the node with</w:t>
      </w:r>
      <w:r>
        <w:rPr>
          <w:rStyle w:val="apple-converted-space"/>
          <w:color w:val="000000"/>
          <w:sz w:val="27"/>
          <w:szCs w:val="27"/>
        </w:rPr>
        <w:t> </w:t>
      </w:r>
      <w:r>
        <w:rPr>
          <w:b/>
          <w:bCs/>
          <w:color w:val="000000"/>
          <w:sz w:val="27"/>
          <w:szCs w:val="27"/>
        </w:rPr>
        <w:t>z</w:t>
      </w:r>
      <w:r>
        <w:rPr>
          <w:color w:val="000000"/>
          <w:sz w:val="27"/>
          <w:szCs w:val="27"/>
        </w:rPr>
        <w:t>, then we could fix the node with</w:t>
      </w:r>
      <w:r>
        <w:rPr>
          <w:rStyle w:val="apple-converted-space"/>
          <w:color w:val="000000"/>
          <w:sz w:val="27"/>
          <w:szCs w:val="27"/>
        </w:rPr>
        <w:t> </w:t>
      </w:r>
      <w:r>
        <w:rPr>
          <w:b/>
          <w:bCs/>
          <w:color w:val="000000"/>
          <w:sz w:val="27"/>
          <w:szCs w:val="27"/>
        </w:rPr>
        <w:t>x</w:t>
      </w:r>
      <w:r>
        <w:rPr>
          <w:color w:val="000000"/>
          <w:sz w:val="27"/>
          <w:szCs w:val="27"/>
        </w:rPr>
        <w:t>, having it skip over</w:t>
      </w:r>
      <w:r>
        <w:rPr>
          <w:rStyle w:val="apple-converted-space"/>
          <w:color w:val="000000"/>
          <w:sz w:val="27"/>
          <w:szCs w:val="27"/>
        </w:rPr>
        <w:t> </w:t>
      </w:r>
      <w:r>
        <w:rPr>
          <w:b/>
          <w:bCs/>
          <w:color w:val="000000"/>
          <w:sz w:val="27"/>
          <w:szCs w:val="27"/>
        </w:rPr>
        <w:t>y</w:t>
      </w:r>
      <w:r>
        <w:rPr>
          <w:rStyle w:val="apple-converted-space"/>
          <w:color w:val="000000"/>
          <w:sz w:val="27"/>
          <w:szCs w:val="27"/>
        </w:rPr>
        <w:t> </w:t>
      </w:r>
      <w:r>
        <w:rPr>
          <w:color w:val="000000"/>
          <w:sz w:val="27"/>
          <w:szCs w:val="27"/>
        </w:rPr>
        <w:t>(to</w:t>
      </w:r>
      <w:r>
        <w:rPr>
          <w:rStyle w:val="apple-converted-space"/>
          <w:color w:val="000000"/>
          <w:sz w:val="27"/>
          <w:szCs w:val="27"/>
        </w:rPr>
        <w:t> </w:t>
      </w:r>
      <w:r>
        <w:rPr>
          <w:b/>
          <w:bCs/>
          <w:color w:val="000000"/>
          <w:sz w:val="27"/>
          <w:szCs w:val="27"/>
        </w:rPr>
        <w:t>z</w:t>
      </w:r>
      <w:r>
        <w:rPr>
          <w:color w:val="000000"/>
          <w:sz w:val="27"/>
          <w:szCs w:val="27"/>
        </w:rPr>
        <w:t>).</w:t>
      </w:r>
    </w:p>
    <w:p w:rsidR="0070525A" w:rsidRDefault="0070525A" w:rsidP="0070525A">
      <w:pPr>
        <w:pStyle w:val="NormalWeb"/>
        <w:ind w:left="1440"/>
        <w:rPr>
          <w:color w:val="000000"/>
          <w:sz w:val="27"/>
          <w:szCs w:val="27"/>
        </w:rPr>
      </w:pPr>
      <w:r>
        <w:rPr>
          <w:color w:val="000000"/>
          <w:sz w:val="27"/>
          <w:szCs w:val="27"/>
        </w:rPr>
        <w:t>Well, it can!! Remember that each recursive call returns a pointer to a node!</w:t>
      </w:r>
    </w:p>
    <w:p w:rsidR="0070525A" w:rsidRDefault="0070525A" w:rsidP="0070525A">
      <w:pPr>
        <w:pStyle w:val="NormalWeb"/>
        <w:ind w:left="1440"/>
        <w:rPr>
          <w:color w:val="000000"/>
          <w:sz w:val="27"/>
          <w:szCs w:val="27"/>
        </w:rPr>
      </w:pPr>
      <w:r>
        <w:rPr>
          <w:color w:val="000000"/>
          <w:sz w:val="27"/>
          <w:szCs w:val="27"/>
        </w:rPr>
        <w:t>Thus, what we'll do is have each recursive call return a pointer to the node to which the</w:t>
      </w:r>
      <w:r>
        <w:rPr>
          <w:rStyle w:val="apple-converted-space"/>
          <w:color w:val="000000"/>
          <w:sz w:val="27"/>
          <w:szCs w:val="27"/>
        </w:rPr>
        <w:t> </w:t>
      </w:r>
      <w:r>
        <w:rPr>
          <w:rStyle w:val="Emphasis"/>
          <w:color w:val="000000"/>
          <w:sz w:val="27"/>
          <w:szCs w:val="27"/>
        </w:rPr>
        <w:t>previous node</w:t>
      </w:r>
      <w:r>
        <w:rPr>
          <w:rStyle w:val="apple-converted-space"/>
          <w:color w:val="000000"/>
          <w:sz w:val="27"/>
          <w:szCs w:val="27"/>
        </w:rPr>
        <w:t> </w:t>
      </w:r>
      <w:r>
        <w:rPr>
          <w:color w:val="000000"/>
          <w:sz w:val="27"/>
          <w:szCs w:val="27"/>
        </w:rPr>
        <w:t xml:space="preserve">should point. Thus, when the node is left alone, we just return a pointer to itself (i.e., "Don't skip over me!"). </w:t>
      </w:r>
      <w:r>
        <w:rPr>
          <w:color w:val="000000"/>
          <w:sz w:val="27"/>
          <w:szCs w:val="27"/>
        </w:rPr>
        <w:lastRenderedPageBreak/>
        <w:t>When the node is removed, we return a pointer to the next node (i.e., "Skip over me!").</w:t>
      </w:r>
    </w:p>
    <w:p w:rsidR="0070525A" w:rsidRDefault="0070525A" w:rsidP="0070525A">
      <w:pPr>
        <w:pStyle w:val="NormalWeb"/>
        <w:ind w:left="1440"/>
        <w:rPr>
          <w:color w:val="000000"/>
          <w:sz w:val="27"/>
          <w:szCs w:val="27"/>
        </w:rPr>
      </w:pPr>
      <w:r>
        <w:rPr>
          <w:color w:val="000000"/>
          <w:sz w:val="27"/>
          <w:szCs w:val="27"/>
        </w:rPr>
        <w:t>So, we use the return value of the recursive call as:</w:t>
      </w:r>
    </w:p>
    <w:p w:rsidR="0070525A" w:rsidRDefault="0070525A" w:rsidP="0070525A">
      <w:pPr>
        <w:pStyle w:val="HTMLPreformatted"/>
        <w:ind w:left="1440"/>
        <w:rPr>
          <w:color w:val="000000"/>
        </w:rPr>
      </w:pPr>
      <w:proofErr w:type="spellStart"/>
      <w:proofErr w:type="gramStart"/>
      <w:r>
        <w:rPr>
          <w:color w:val="000000"/>
        </w:rPr>
        <w:t>currP</w:t>
      </w:r>
      <w:proofErr w:type="spellEnd"/>
      <w:proofErr w:type="gramEnd"/>
      <w:r>
        <w:rPr>
          <w:color w:val="000000"/>
        </w:rPr>
        <w:t xml:space="preserve">-&gt;next = </w:t>
      </w:r>
      <w:proofErr w:type="spellStart"/>
      <w:r>
        <w:rPr>
          <w:color w:val="000000"/>
        </w:rPr>
        <w:t>ListDelete</w:t>
      </w:r>
      <w:proofErr w:type="spellEnd"/>
      <w:r>
        <w:rPr>
          <w:color w:val="000000"/>
        </w:rPr>
        <w:t>(</w:t>
      </w:r>
      <w:proofErr w:type="spellStart"/>
      <w:r>
        <w:rPr>
          <w:color w:val="000000"/>
        </w:rPr>
        <w:t>currP</w:t>
      </w:r>
      <w:proofErr w:type="spellEnd"/>
      <w:r>
        <w:rPr>
          <w:color w:val="000000"/>
        </w:rPr>
        <w:t>-&gt;next, value);</w:t>
      </w:r>
    </w:p>
    <w:p w:rsidR="0070525A" w:rsidRDefault="0070525A" w:rsidP="0070525A">
      <w:pPr>
        <w:pStyle w:val="NormalWeb"/>
        <w:ind w:left="1440"/>
        <w:rPr>
          <w:color w:val="000000"/>
          <w:sz w:val="27"/>
          <w:szCs w:val="27"/>
        </w:rPr>
      </w:pPr>
      <w:r>
        <w:rPr>
          <w:color w:val="000000"/>
          <w:sz w:val="27"/>
          <w:szCs w:val="27"/>
        </w:rPr>
        <w:t>When the next node is not removed, this</w:t>
      </w:r>
      <w:r>
        <w:rPr>
          <w:rStyle w:val="apple-converted-space"/>
          <w:color w:val="000000"/>
          <w:sz w:val="27"/>
          <w:szCs w:val="27"/>
        </w:rPr>
        <w:t> </w:t>
      </w:r>
      <w:r>
        <w:rPr>
          <w:rStyle w:val="Emphasis"/>
          <w:color w:val="000000"/>
          <w:sz w:val="27"/>
          <w:szCs w:val="27"/>
        </w:rPr>
        <w:t>pointer reassignment</w:t>
      </w:r>
      <w:r>
        <w:rPr>
          <w:rStyle w:val="apple-converted-space"/>
          <w:color w:val="000000"/>
          <w:sz w:val="27"/>
          <w:szCs w:val="27"/>
        </w:rPr>
        <w:t> </w:t>
      </w:r>
      <w:r>
        <w:rPr>
          <w:color w:val="000000"/>
          <w:sz w:val="27"/>
          <w:szCs w:val="27"/>
        </w:rPr>
        <w:t>is equivalent to if we had done:</w:t>
      </w:r>
    </w:p>
    <w:p w:rsidR="0070525A" w:rsidRDefault="0070525A" w:rsidP="0070525A">
      <w:pPr>
        <w:pStyle w:val="HTMLPreformatted"/>
        <w:ind w:left="1440"/>
        <w:rPr>
          <w:color w:val="000000"/>
        </w:rPr>
      </w:pPr>
      <w:proofErr w:type="spellStart"/>
      <w:proofErr w:type="gramStart"/>
      <w:r>
        <w:rPr>
          <w:color w:val="000000"/>
        </w:rPr>
        <w:t>currP</w:t>
      </w:r>
      <w:proofErr w:type="spellEnd"/>
      <w:proofErr w:type="gramEnd"/>
      <w:r>
        <w:rPr>
          <w:color w:val="000000"/>
        </w:rPr>
        <w:t xml:space="preserve">-&gt;next = </w:t>
      </w:r>
      <w:proofErr w:type="spellStart"/>
      <w:r>
        <w:rPr>
          <w:color w:val="000000"/>
        </w:rPr>
        <w:t>currP</w:t>
      </w:r>
      <w:proofErr w:type="spellEnd"/>
      <w:r>
        <w:rPr>
          <w:color w:val="000000"/>
        </w:rPr>
        <w:t>-&gt;next;</w:t>
      </w:r>
    </w:p>
    <w:p w:rsidR="0070525A" w:rsidRDefault="0070525A" w:rsidP="0070525A">
      <w:pPr>
        <w:pStyle w:val="NormalWeb"/>
        <w:ind w:left="1440"/>
        <w:rPr>
          <w:color w:val="000000"/>
          <w:sz w:val="27"/>
          <w:szCs w:val="27"/>
        </w:rPr>
      </w:pPr>
      <w:r>
        <w:rPr>
          <w:color w:val="000000"/>
          <w:sz w:val="27"/>
          <w:szCs w:val="27"/>
        </w:rPr>
        <w:t>i.e., no change. However, if the next node is the one to be removed, it would be like we had done:</w:t>
      </w:r>
    </w:p>
    <w:p w:rsidR="0070525A" w:rsidRDefault="0070525A" w:rsidP="0070525A">
      <w:pPr>
        <w:pStyle w:val="HTMLPreformatted"/>
        <w:ind w:left="1440"/>
        <w:rPr>
          <w:color w:val="000000"/>
        </w:rPr>
      </w:pPr>
      <w:proofErr w:type="spellStart"/>
      <w:proofErr w:type="gramStart"/>
      <w:r>
        <w:rPr>
          <w:color w:val="000000"/>
        </w:rPr>
        <w:t>currP</w:t>
      </w:r>
      <w:proofErr w:type="spellEnd"/>
      <w:proofErr w:type="gramEnd"/>
      <w:r>
        <w:rPr>
          <w:color w:val="000000"/>
        </w:rPr>
        <w:t xml:space="preserve">-&gt;next = </w:t>
      </w:r>
      <w:proofErr w:type="spellStart"/>
      <w:r>
        <w:rPr>
          <w:color w:val="000000"/>
        </w:rPr>
        <w:t>currP</w:t>
      </w:r>
      <w:proofErr w:type="spellEnd"/>
      <w:r>
        <w:rPr>
          <w:color w:val="000000"/>
        </w:rPr>
        <w:t>-&gt;next-&gt;next;</w:t>
      </w:r>
    </w:p>
    <w:p w:rsidR="0070525A" w:rsidRDefault="0070525A" w:rsidP="0070525A">
      <w:pPr>
        <w:pStyle w:val="NormalWeb"/>
        <w:ind w:left="1440"/>
        <w:rPr>
          <w:color w:val="000000"/>
          <w:sz w:val="27"/>
          <w:szCs w:val="27"/>
        </w:rPr>
      </w:pPr>
      <w:proofErr w:type="gramStart"/>
      <w:r>
        <w:rPr>
          <w:color w:val="000000"/>
          <w:sz w:val="27"/>
          <w:szCs w:val="27"/>
        </w:rPr>
        <w:t>and</w:t>
      </w:r>
      <w:proofErr w:type="gramEnd"/>
      <w:r>
        <w:rPr>
          <w:color w:val="000000"/>
          <w:sz w:val="27"/>
          <w:szCs w:val="27"/>
        </w:rPr>
        <w:t xml:space="preserve"> thus, skips over the removed node.</w:t>
      </w:r>
    </w:p>
    <w:p w:rsidR="0070525A" w:rsidRDefault="004C5606" w:rsidP="0070525A">
      <w:pPr>
        <w:spacing w:beforeAutospacing="1" w:afterAutospacing="1"/>
        <w:ind w:left="1440"/>
        <w:rPr>
          <w:color w:val="000000"/>
          <w:sz w:val="27"/>
          <w:szCs w:val="27"/>
        </w:rPr>
      </w:pPr>
      <w:r>
        <w:rPr>
          <w:color w:val="000000"/>
          <w:sz w:val="27"/>
          <w:szCs w:val="27"/>
        </w:rPr>
        <w:pict>
          <v:rect id="_x0000_i1037" style="width:93.6pt;height:1.5pt" o:hrpct="200" o:hrstd="t" o:hr="t" fillcolor="#a0a0a0" stroked="f"/>
        </w:pict>
      </w:r>
    </w:p>
    <w:p w:rsidR="0070525A" w:rsidRDefault="0070525A" w:rsidP="0070525A">
      <w:pPr>
        <w:spacing w:beforeAutospacing="1" w:afterAutospacing="1"/>
        <w:ind w:left="1440"/>
        <w:rPr>
          <w:color w:val="000000"/>
          <w:sz w:val="27"/>
          <w:szCs w:val="27"/>
        </w:rPr>
      </w:pPr>
      <w:r>
        <w:rPr>
          <w:b/>
          <w:bCs/>
          <w:color w:val="000000"/>
          <w:sz w:val="27"/>
          <w:szCs w:val="27"/>
        </w:rPr>
        <w:t>Note:</w:t>
      </w:r>
      <w:r>
        <w:rPr>
          <w:rStyle w:val="apple-converted-space"/>
          <w:color w:val="000000"/>
          <w:sz w:val="27"/>
          <w:szCs w:val="27"/>
        </w:rPr>
        <w:t> </w:t>
      </w:r>
      <w:r>
        <w:rPr>
          <w:color w:val="000000"/>
          <w:sz w:val="27"/>
          <w:szCs w:val="27"/>
        </w:rPr>
        <w:t>This also works for removing the first node (i.e., it fixes the pointer to the beginning of the list), since the initial call to the function is:</w:t>
      </w:r>
    </w:p>
    <w:p w:rsidR="0070525A" w:rsidRDefault="0070525A" w:rsidP="0070525A">
      <w:pPr>
        <w:pStyle w:val="HTMLPreformatted"/>
        <w:ind w:left="1440"/>
        <w:rPr>
          <w:color w:val="000000"/>
        </w:rPr>
      </w:pPr>
      <w:proofErr w:type="gramStart"/>
      <w:r>
        <w:rPr>
          <w:color w:val="000000"/>
        </w:rPr>
        <w:t>list</w:t>
      </w:r>
      <w:proofErr w:type="gramEnd"/>
      <w:r>
        <w:rPr>
          <w:color w:val="000000"/>
        </w:rPr>
        <w:t xml:space="preserve"> = </w:t>
      </w:r>
      <w:proofErr w:type="spellStart"/>
      <w:r>
        <w:rPr>
          <w:color w:val="000000"/>
        </w:rPr>
        <w:t>ListDelete</w:t>
      </w:r>
      <w:proofErr w:type="spellEnd"/>
      <w:r>
        <w:rPr>
          <w:color w:val="000000"/>
        </w:rPr>
        <w:t>(list, value);</w:t>
      </w:r>
    </w:p>
    <w:p w:rsidR="0070525A" w:rsidRDefault="004C5606" w:rsidP="0070525A">
      <w:pPr>
        <w:spacing w:beforeAutospacing="1" w:afterAutospacing="1"/>
        <w:ind w:left="1440"/>
        <w:rPr>
          <w:color w:val="000000"/>
          <w:sz w:val="27"/>
          <w:szCs w:val="27"/>
        </w:rPr>
      </w:pPr>
      <w:r>
        <w:rPr>
          <w:color w:val="000000"/>
          <w:sz w:val="27"/>
          <w:szCs w:val="27"/>
        </w:rPr>
        <w:pict>
          <v:rect id="_x0000_i1038" style="width:93.6pt;height:1.5pt" o:hrpct="200" o:hrstd="t" o:hr="t" fillcolor="#a0a0a0" stroked="f"/>
        </w:pict>
      </w:r>
    </w:p>
    <w:p w:rsidR="0070525A" w:rsidRDefault="0070525A" w:rsidP="0070525A">
      <w:pPr>
        <w:pStyle w:val="NormalWeb"/>
        <w:ind w:left="720"/>
        <w:rPr>
          <w:color w:val="000000"/>
          <w:sz w:val="27"/>
          <w:szCs w:val="27"/>
        </w:rPr>
      </w:pPr>
      <w:r>
        <w:rPr>
          <w:color w:val="000000"/>
          <w:sz w:val="27"/>
          <w:szCs w:val="27"/>
        </w:rPr>
        <w:t>Again, to complete the function, all the things we'll have to do are:</w:t>
      </w:r>
    </w:p>
    <w:p w:rsidR="0070525A" w:rsidRDefault="0070525A" w:rsidP="0070525A">
      <w:pPr>
        <w:numPr>
          <w:ilvl w:val="1"/>
          <w:numId w:val="8"/>
        </w:numPr>
        <w:spacing w:before="100" w:beforeAutospacing="1" w:after="100" w:afterAutospacing="1" w:line="240" w:lineRule="auto"/>
        <w:rPr>
          <w:color w:val="000000"/>
          <w:sz w:val="27"/>
          <w:szCs w:val="27"/>
        </w:rPr>
      </w:pPr>
      <w:r>
        <w:rPr>
          <w:color w:val="000000"/>
          <w:sz w:val="27"/>
          <w:szCs w:val="27"/>
        </w:rPr>
        <w:t>Determine when we hit the end of the list.</w:t>
      </w:r>
    </w:p>
    <w:p w:rsidR="0070525A" w:rsidRDefault="0070525A" w:rsidP="0070525A">
      <w:pPr>
        <w:numPr>
          <w:ilvl w:val="1"/>
          <w:numId w:val="8"/>
        </w:numPr>
        <w:spacing w:before="100" w:beforeAutospacing="1" w:after="100" w:afterAutospacing="1" w:line="240" w:lineRule="auto"/>
        <w:rPr>
          <w:color w:val="000000"/>
          <w:sz w:val="27"/>
          <w:szCs w:val="27"/>
        </w:rPr>
      </w:pPr>
      <w:r>
        <w:rPr>
          <w:color w:val="000000"/>
          <w:sz w:val="27"/>
          <w:szCs w:val="27"/>
        </w:rPr>
        <w:t>Determine when we've found the right node.</w:t>
      </w:r>
    </w:p>
    <w:p w:rsidR="0070525A" w:rsidRDefault="0070525A" w:rsidP="0070525A">
      <w:pPr>
        <w:numPr>
          <w:ilvl w:val="1"/>
          <w:numId w:val="8"/>
        </w:numPr>
        <w:spacing w:before="100" w:beforeAutospacing="1" w:after="100" w:afterAutospacing="1" w:line="240" w:lineRule="auto"/>
        <w:rPr>
          <w:color w:val="000000"/>
          <w:sz w:val="27"/>
          <w:szCs w:val="27"/>
        </w:rPr>
      </w:pPr>
      <w:r>
        <w:rPr>
          <w:color w:val="000000"/>
          <w:sz w:val="27"/>
          <w:szCs w:val="27"/>
        </w:rPr>
        <w:t>Deallocate the correct node.</w:t>
      </w:r>
    </w:p>
    <w:p w:rsidR="0070525A" w:rsidRDefault="0070525A" w:rsidP="0070525A">
      <w:pPr>
        <w:numPr>
          <w:ilvl w:val="1"/>
          <w:numId w:val="8"/>
        </w:numPr>
        <w:spacing w:before="100" w:beforeAutospacing="1" w:after="100" w:afterAutospacing="1" w:line="240" w:lineRule="auto"/>
        <w:rPr>
          <w:color w:val="000000"/>
          <w:sz w:val="27"/>
          <w:szCs w:val="27"/>
        </w:rPr>
      </w:pPr>
      <w:r>
        <w:rPr>
          <w:color w:val="000000"/>
          <w:sz w:val="27"/>
          <w:szCs w:val="27"/>
        </w:rPr>
        <w:t>Return what the link in the previous call should point to.</w:t>
      </w:r>
    </w:p>
    <w:p w:rsidR="0070525A" w:rsidRDefault="004C5606" w:rsidP="0070525A">
      <w:pPr>
        <w:spacing w:beforeAutospacing="1" w:afterAutospacing="1"/>
        <w:ind w:left="720"/>
        <w:rPr>
          <w:color w:val="000000"/>
          <w:sz w:val="27"/>
          <w:szCs w:val="27"/>
        </w:rPr>
      </w:pPr>
      <w:r>
        <w:rPr>
          <w:color w:val="000000"/>
          <w:sz w:val="27"/>
          <w:szCs w:val="27"/>
        </w:rPr>
        <w:pict>
          <v:rect id="_x0000_i1039" style="width:187.2pt;height:1.5pt" o:hrpct="400" o:hrstd="t" o:hr="t" fillcolor="#a0a0a0" stroked="f"/>
        </w:pict>
      </w:r>
    </w:p>
    <w:p w:rsidR="0070525A" w:rsidRDefault="0070525A" w:rsidP="0070525A">
      <w:pPr>
        <w:pStyle w:val="NormalWeb"/>
        <w:ind w:left="720"/>
        <w:rPr>
          <w:color w:val="000000"/>
          <w:sz w:val="27"/>
          <w:szCs w:val="27"/>
        </w:rPr>
      </w:pPr>
      <w:r>
        <w:rPr>
          <w:color w:val="000000"/>
          <w:sz w:val="27"/>
          <w:szCs w:val="27"/>
        </w:rPr>
        <w:t>Finally, our whole recursive function looks like (we named the pointer</w:t>
      </w:r>
      <w:r>
        <w:rPr>
          <w:rStyle w:val="apple-converted-space"/>
          <w:color w:val="000000"/>
          <w:sz w:val="27"/>
          <w:szCs w:val="27"/>
        </w:rPr>
        <w:t> </w:t>
      </w:r>
      <w:proofErr w:type="spellStart"/>
      <w:r>
        <w:rPr>
          <w:rStyle w:val="HTMLCode"/>
          <w:color w:val="000000"/>
        </w:rPr>
        <w:t>currP</w:t>
      </w:r>
      <w:proofErr w:type="spellEnd"/>
      <w:r>
        <w:rPr>
          <w:rStyle w:val="apple-converted-space"/>
          <w:color w:val="000000"/>
          <w:sz w:val="27"/>
          <w:szCs w:val="27"/>
        </w:rPr>
        <w:t> </w:t>
      </w:r>
      <w:r>
        <w:rPr>
          <w:color w:val="000000"/>
          <w:sz w:val="27"/>
          <w:szCs w:val="27"/>
        </w:rPr>
        <w:t>since it will traverse the list instead of just pointing to the beginning):</w:t>
      </w:r>
    </w:p>
    <w:p w:rsidR="0070525A" w:rsidRDefault="0070525A" w:rsidP="0070525A">
      <w:pPr>
        <w:pStyle w:val="HTMLPreformatted"/>
        <w:ind w:left="720"/>
        <w:rPr>
          <w:color w:val="000000"/>
        </w:rPr>
      </w:pPr>
      <w:proofErr w:type="spellStart"/>
      <w:proofErr w:type="gramStart"/>
      <w:r>
        <w:rPr>
          <w:color w:val="000000"/>
        </w:rPr>
        <w:t>nodeT</w:t>
      </w:r>
      <w:proofErr w:type="spellEnd"/>
      <w:proofErr w:type="gramEnd"/>
      <w:r>
        <w:rPr>
          <w:color w:val="000000"/>
        </w:rPr>
        <w:t xml:space="preserve"> *</w:t>
      </w:r>
      <w:proofErr w:type="spellStart"/>
      <w:r>
        <w:rPr>
          <w:color w:val="000000"/>
        </w:rPr>
        <w:t>ListDelete</w:t>
      </w:r>
      <w:proofErr w:type="spellEnd"/>
      <w:r>
        <w:rPr>
          <w:color w:val="000000"/>
        </w:rPr>
        <w:t>(</w:t>
      </w:r>
      <w:proofErr w:type="spellStart"/>
      <w:r>
        <w:rPr>
          <w:color w:val="000000"/>
        </w:rPr>
        <w:t>nodeT</w:t>
      </w:r>
      <w:proofErr w:type="spellEnd"/>
      <w:r>
        <w:rPr>
          <w:color w:val="000000"/>
        </w:rPr>
        <w:t xml:space="preserve"> *</w:t>
      </w:r>
      <w:proofErr w:type="spellStart"/>
      <w:r>
        <w:rPr>
          <w:color w:val="000000"/>
        </w:rPr>
        <w:t>currP</w:t>
      </w:r>
      <w:proofErr w:type="spellEnd"/>
      <w:r>
        <w:rPr>
          <w:color w:val="000000"/>
        </w:rPr>
        <w:t xml:space="preserve">, </w:t>
      </w:r>
      <w:proofErr w:type="spellStart"/>
      <w:r>
        <w:rPr>
          <w:color w:val="000000"/>
        </w:rPr>
        <w:t>elementT</w:t>
      </w:r>
      <w:proofErr w:type="spellEnd"/>
      <w:r>
        <w:rPr>
          <w:color w:val="000000"/>
        </w:rPr>
        <w:t xml:space="preserve"> value)</w:t>
      </w:r>
    </w:p>
    <w:p w:rsidR="0070525A" w:rsidRDefault="0070525A" w:rsidP="0070525A">
      <w:pPr>
        <w:pStyle w:val="HTMLPreformatted"/>
        <w:ind w:left="720"/>
        <w:rPr>
          <w:color w:val="000000"/>
        </w:rPr>
      </w:pPr>
      <w:r>
        <w:rPr>
          <w:color w:val="000000"/>
        </w:rPr>
        <w:lastRenderedPageBreak/>
        <w:t>{</w:t>
      </w:r>
    </w:p>
    <w:p w:rsidR="0070525A" w:rsidRDefault="0070525A" w:rsidP="0070525A">
      <w:pPr>
        <w:pStyle w:val="HTMLPreformatted"/>
        <w:ind w:left="720"/>
        <w:rPr>
          <w:color w:val="000000"/>
        </w:rPr>
      </w:pPr>
      <w:r>
        <w:rPr>
          <w:color w:val="000000"/>
        </w:rPr>
        <w:t xml:space="preserve">  /* See if we are at end of list. */</w:t>
      </w:r>
    </w:p>
    <w:p w:rsidR="0070525A" w:rsidRDefault="0070525A" w:rsidP="0070525A">
      <w:pPr>
        <w:pStyle w:val="HTMLPreformatted"/>
        <w:ind w:left="720"/>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currP</w:t>
      </w:r>
      <w:proofErr w:type="spellEnd"/>
      <w:r>
        <w:rPr>
          <w:color w:val="000000"/>
        </w:rPr>
        <w:t xml:space="preserve"> == NULL)</w:t>
      </w:r>
    </w:p>
    <w:p w:rsidR="0070525A" w:rsidRDefault="0070525A" w:rsidP="0070525A">
      <w:pPr>
        <w:pStyle w:val="HTMLPreformatted"/>
        <w:ind w:left="720"/>
        <w:rPr>
          <w:color w:val="000000"/>
        </w:rPr>
      </w:pPr>
      <w:r>
        <w:rPr>
          <w:color w:val="000000"/>
        </w:rPr>
        <w:t xml:space="preserve">    </w:t>
      </w:r>
      <w:proofErr w:type="gramStart"/>
      <w:r>
        <w:rPr>
          <w:color w:val="000000"/>
        </w:rPr>
        <w:t>return</w:t>
      </w:r>
      <w:proofErr w:type="gramEnd"/>
      <w:r>
        <w:rPr>
          <w:color w:val="000000"/>
        </w:rPr>
        <w:t xml:space="preserve"> NULL;</w:t>
      </w:r>
    </w:p>
    <w:p w:rsidR="0070525A" w:rsidRDefault="0070525A" w:rsidP="0070525A">
      <w:pPr>
        <w:pStyle w:val="HTMLPreformatted"/>
        <w:ind w:left="720"/>
        <w:rPr>
          <w:color w:val="000000"/>
        </w:rPr>
      </w:pPr>
    </w:p>
    <w:p w:rsidR="0070525A" w:rsidRDefault="0070525A" w:rsidP="0070525A">
      <w:pPr>
        <w:pStyle w:val="HTMLPreformatted"/>
        <w:ind w:left="720"/>
        <w:rPr>
          <w:color w:val="000000"/>
        </w:rPr>
      </w:pPr>
      <w:r>
        <w:rPr>
          <w:color w:val="000000"/>
        </w:rPr>
        <w:t xml:space="preserve">  /*</w:t>
      </w:r>
    </w:p>
    <w:p w:rsidR="0070525A" w:rsidRDefault="0070525A" w:rsidP="0070525A">
      <w:pPr>
        <w:pStyle w:val="HTMLPreformatted"/>
        <w:ind w:left="720"/>
        <w:rPr>
          <w:color w:val="000000"/>
        </w:rPr>
      </w:pPr>
      <w:r>
        <w:rPr>
          <w:color w:val="000000"/>
        </w:rPr>
        <w:t xml:space="preserve">   * Check to see if current node is one</w:t>
      </w:r>
    </w:p>
    <w:p w:rsidR="0070525A" w:rsidRDefault="0070525A" w:rsidP="0070525A">
      <w:pPr>
        <w:pStyle w:val="HTMLPreformatted"/>
        <w:ind w:left="720"/>
        <w:rPr>
          <w:color w:val="000000"/>
        </w:rPr>
      </w:pPr>
      <w:r>
        <w:rPr>
          <w:color w:val="000000"/>
        </w:rPr>
        <w:t xml:space="preserve">   * </w:t>
      </w:r>
      <w:proofErr w:type="gramStart"/>
      <w:r>
        <w:rPr>
          <w:color w:val="000000"/>
        </w:rPr>
        <w:t>to</w:t>
      </w:r>
      <w:proofErr w:type="gramEnd"/>
      <w:r>
        <w:rPr>
          <w:color w:val="000000"/>
        </w:rPr>
        <w:t xml:space="preserve"> be deleted.</w:t>
      </w:r>
    </w:p>
    <w:p w:rsidR="0070525A" w:rsidRDefault="0070525A" w:rsidP="0070525A">
      <w:pPr>
        <w:pStyle w:val="HTMLPreformatted"/>
        <w:ind w:left="720"/>
        <w:rPr>
          <w:color w:val="000000"/>
        </w:rPr>
      </w:pPr>
      <w:r>
        <w:rPr>
          <w:color w:val="000000"/>
        </w:rPr>
        <w:t xml:space="preserve">   */</w:t>
      </w:r>
    </w:p>
    <w:p w:rsidR="0070525A" w:rsidRDefault="0070525A" w:rsidP="0070525A">
      <w:pPr>
        <w:pStyle w:val="HTMLPreformatted"/>
        <w:ind w:left="720"/>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currP</w:t>
      </w:r>
      <w:proofErr w:type="spellEnd"/>
      <w:r>
        <w:rPr>
          <w:color w:val="000000"/>
        </w:rPr>
        <w:t>-&gt;element == value) {</w:t>
      </w:r>
    </w:p>
    <w:p w:rsidR="0070525A" w:rsidRDefault="0070525A" w:rsidP="0070525A">
      <w:pPr>
        <w:pStyle w:val="HTMLPreformatted"/>
        <w:ind w:left="720"/>
        <w:rPr>
          <w:color w:val="000000"/>
        </w:rPr>
      </w:pPr>
      <w:r>
        <w:rPr>
          <w:color w:val="000000"/>
        </w:rPr>
        <w:t xml:space="preserve">    </w:t>
      </w:r>
      <w:proofErr w:type="spellStart"/>
      <w:proofErr w:type="gramStart"/>
      <w:r>
        <w:rPr>
          <w:color w:val="000000"/>
        </w:rPr>
        <w:t>nodeT</w:t>
      </w:r>
      <w:proofErr w:type="spellEnd"/>
      <w:proofErr w:type="gramEnd"/>
      <w:r>
        <w:rPr>
          <w:color w:val="000000"/>
        </w:rPr>
        <w:t xml:space="preserve"> *</w:t>
      </w:r>
      <w:proofErr w:type="spellStart"/>
      <w:r>
        <w:rPr>
          <w:color w:val="000000"/>
        </w:rPr>
        <w:t>tempNextP</w:t>
      </w:r>
      <w:proofErr w:type="spellEnd"/>
      <w:r>
        <w:rPr>
          <w:color w:val="000000"/>
        </w:rPr>
        <w:t>;</w:t>
      </w:r>
    </w:p>
    <w:p w:rsidR="0070525A" w:rsidRDefault="0070525A" w:rsidP="0070525A">
      <w:pPr>
        <w:pStyle w:val="HTMLPreformatted"/>
        <w:ind w:left="720"/>
        <w:rPr>
          <w:color w:val="000000"/>
        </w:rPr>
      </w:pPr>
    </w:p>
    <w:p w:rsidR="0070525A" w:rsidRDefault="0070525A" w:rsidP="0070525A">
      <w:pPr>
        <w:pStyle w:val="HTMLPreformatted"/>
        <w:ind w:left="720"/>
        <w:rPr>
          <w:color w:val="000000"/>
        </w:rPr>
      </w:pPr>
      <w:r>
        <w:rPr>
          <w:color w:val="000000"/>
        </w:rPr>
        <w:t xml:space="preserve">    /* Save the next pointer in the node. */</w:t>
      </w:r>
    </w:p>
    <w:p w:rsidR="0070525A" w:rsidRDefault="0070525A" w:rsidP="0070525A">
      <w:pPr>
        <w:pStyle w:val="HTMLPreformatted"/>
        <w:ind w:left="720"/>
        <w:rPr>
          <w:color w:val="000000"/>
        </w:rPr>
      </w:pPr>
      <w:r>
        <w:rPr>
          <w:color w:val="000000"/>
        </w:rPr>
        <w:t xml:space="preserve">    </w:t>
      </w:r>
      <w:proofErr w:type="spellStart"/>
      <w:proofErr w:type="gramStart"/>
      <w:r>
        <w:rPr>
          <w:color w:val="000000"/>
        </w:rPr>
        <w:t>tempNextP</w:t>
      </w:r>
      <w:proofErr w:type="spellEnd"/>
      <w:proofErr w:type="gramEnd"/>
      <w:r>
        <w:rPr>
          <w:color w:val="000000"/>
        </w:rPr>
        <w:t xml:space="preserve"> = </w:t>
      </w:r>
      <w:proofErr w:type="spellStart"/>
      <w:r>
        <w:rPr>
          <w:color w:val="000000"/>
        </w:rPr>
        <w:t>currP</w:t>
      </w:r>
      <w:proofErr w:type="spellEnd"/>
      <w:r>
        <w:rPr>
          <w:color w:val="000000"/>
        </w:rPr>
        <w:t>-&gt;next;</w:t>
      </w:r>
    </w:p>
    <w:p w:rsidR="0070525A" w:rsidRDefault="0070525A" w:rsidP="0070525A">
      <w:pPr>
        <w:pStyle w:val="HTMLPreformatted"/>
        <w:ind w:left="720"/>
        <w:rPr>
          <w:color w:val="000000"/>
        </w:rPr>
      </w:pPr>
    </w:p>
    <w:p w:rsidR="0070525A" w:rsidRDefault="0070525A" w:rsidP="0070525A">
      <w:pPr>
        <w:pStyle w:val="HTMLPreformatted"/>
        <w:ind w:left="720"/>
        <w:rPr>
          <w:color w:val="000000"/>
        </w:rPr>
      </w:pPr>
      <w:r>
        <w:rPr>
          <w:color w:val="000000"/>
        </w:rPr>
        <w:t xml:space="preserve">    /* </w:t>
      </w:r>
      <w:proofErr w:type="gramStart"/>
      <w:r>
        <w:rPr>
          <w:color w:val="000000"/>
        </w:rPr>
        <w:t>Deallocate</w:t>
      </w:r>
      <w:proofErr w:type="gramEnd"/>
      <w:r>
        <w:rPr>
          <w:color w:val="000000"/>
        </w:rPr>
        <w:t xml:space="preserve"> the node. */</w:t>
      </w:r>
    </w:p>
    <w:p w:rsidR="0070525A" w:rsidRDefault="0070525A" w:rsidP="0070525A">
      <w:pPr>
        <w:pStyle w:val="HTMLPreformatted"/>
        <w:ind w:left="720"/>
        <w:rPr>
          <w:color w:val="000000"/>
        </w:rPr>
      </w:pPr>
      <w:r>
        <w:rPr>
          <w:color w:val="000000"/>
        </w:rPr>
        <w:t xml:space="preserve">    </w:t>
      </w:r>
      <w:proofErr w:type="gramStart"/>
      <w:r>
        <w:rPr>
          <w:color w:val="000000"/>
        </w:rPr>
        <w:t>free(</w:t>
      </w:r>
      <w:proofErr w:type="spellStart"/>
      <w:proofErr w:type="gramEnd"/>
      <w:r>
        <w:rPr>
          <w:color w:val="000000"/>
        </w:rPr>
        <w:t>currP</w:t>
      </w:r>
      <w:proofErr w:type="spellEnd"/>
      <w:r>
        <w:rPr>
          <w:color w:val="000000"/>
        </w:rPr>
        <w:t>);</w:t>
      </w:r>
    </w:p>
    <w:p w:rsidR="0070525A" w:rsidRDefault="0070525A" w:rsidP="0070525A">
      <w:pPr>
        <w:pStyle w:val="HTMLPreformatted"/>
        <w:ind w:left="720"/>
        <w:rPr>
          <w:color w:val="000000"/>
        </w:rPr>
      </w:pPr>
    </w:p>
    <w:p w:rsidR="0070525A" w:rsidRDefault="0070525A" w:rsidP="0070525A">
      <w:pPr>
        <w:pStyle w:val="HTMLPreformatted"/>
        <w:ind w:left="720"/>
        <w:rPr>
          <w:color w:val="000000"/>
        </w:rPr>
      </w:pPr>
      <w:r>
        <w:rPr>
          <w:color w:val="000000"/>
        </w:rPr>
        <w:t xml:space="preserve">    /*</w:t>
      </w:r>
    </w:p>
    <w:p w:rsidR="0070525A" w:rsidRDefault="0070525A" w:rsidP="0070525A">
      <w:pPr>
        <w:pStyle w:val="HTMLPreformatted"/>
        <w:ind w:left="720"/>
        <w:rPr>
          <w:color w:val="000000"/>
        </w:rPr>
      </w:pPr>
      <w:r>
        <w:rPr>
          <w:color w:val="000000"/>
        </w:rPr>
        <w:t xml:space="preserve">     * Return the NEW pointer to where we</w:t>
      </w:r>
    </w:p>
    <w:p w:rsidR="0070525A" w:rsidRDefault="0070525A" w:rsidP="0070525A">
      <w:pPr>
        <w:pStyle w:val="HTMLPreformatted"/>
        <w:ind w:left="720"/>
        <w:rPr>
          <w:color w:val="000000"/>
        </w:rPr>
      </w:pPr>
      <w:r>
        <w:rPr>
          <w:color w:val="000000"/>
        </w:rPr>
        <w:t xml:space="preserve">     * were called from.  I.e., the pointer</w:t>
      </w:r>
    </w:p>
    <w:p w:rsidR="0070525A" w:rsidRDefault="0070525A" w:rsidP="0070525A">
      <w:pPr>
        <w:pStyle w:val="HTMLPreformatted"/>
        <w:ind w:left="720"/>
        <w:rPr>
          <w:color w:val="000000"/>
        </w:rPr>
      </w:pPr>
      <w:r>
        <w:rPr>
          <w:color w:val="000000"/>
        </w:rPr>
        <w:t xml:space="preserve">     * </w:t>
      </w:r>
      <w:proofErr w:type="gramStart"/>
      <w:r>
        <w:rPr>
          <w:color w:val="000000"/>
        </w:rPr>
        <w:t>the</w:t>
      </w:r>
      <w:proofErr w:type="gramEnd"/>
      <w:r>
        <w:rPr>
          <w:color w:val="000000"/>
        </w:rPr>
        <w:t xml:space="preserve"> previous call will use to "skip</w:t>
      </w:r>
    </w:p>
    <w:p w:rsidR="0070525A" w:rsidRDefault="0070525A" w:rsidP="0070525A">
      <w:pPr>
        <w:pStyle w:val="HTMLPreformatted"/>
        <w:ind w:left="720"/>
        <w:rPr>
          <w:color w:val="000000"/>
        </w:rPr>
      </w:pPr>
      <w:r>
        <w:rPr>
          <w:color w:val="000000"/>
        </w:rPr>
        <w:t xml:space="preserve">     * over" the removed node.</w:t>
      </w:r>
    </w:p>
    <w:p w:rsidR="0070525A" w:rsidRDefault="0070525A" w:rsidP="0070525A">
      <w:pPr>
        <w:pStyle w:val="HTMLPreformatted"/>
        <w:ind w:left="720"/>
        <w:rPr>
          <w:color w:val="000000"/>
        </w:rPr>
      </w:pPr>
      <w:r>
        <w:rPr>
          <w:color w:val="000000"/>
        </w:rPr>
        <w:t xml:space="preserve">     */</w:t>
      </w:r>
    </w:p>
    <w:p w:rsidR="0070525A" w:rsidRDefault="0070525A" w:rsidP="0070525A">
      <w:pPr>
        <w:pStyle w:val="HTMLPreformatted"/>
        <w:ind w:left="720"/>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tempNextP</w:t>
      </w:r>
      <w:proofErr w:type="spellEnd"/>
      <w:r>
        <w:rPr>
          <w:color w:val="000000"/>
        </w:rPr>
        <w:t>;</w:t>
      </w:r>
    </w:p>
    <w:p w:rsidR="0070525A" w:rsidRDefault="0070525A" w:rsidP="0070525A">
      <w:pPr>
        <w:pStyle w:val="HTMLPreformatted"/>
        <w:ind w:left="720"/>
        <w:rPr>
          <w:color w:val="000000"/>
        </w:rPr>
      </w:pPr>
      <w:r>
        <w:rPr>
          <w:color w:val="000000"/>
        </w:rPr>
        <w:t xml:space="preserve">  }</w:t>
      </w:r>
    </w:p>
    <w:p w:rsidR="0070525A" w:rsidRDefault="0070525A" w:rsidP="0070525A">
      <w:pPr>
        <w:pStyle w:val="HTMLPreformatted"/>
        <w:ind w:left="720"/>
        <w:rPr>
          <w:color w:val="000000"/>
        </w:rPr>
      </w:pPr>
    </w:p>
    <w:p w:rsidR="0070525A" w:rsidRDefault="0070525A" w:rsidP="0070525A">
      <w:pPr>
        <w:pStyle w:val="HTMLPreformatted"/>
        <w:ind w:left="720"/>
        <w:rPr>
          <w:color w:val="000000"/>
        </w:rPr>
      </w:pPr>
      <w:r>
        <w:rPr>
          <w:color w:val="000000"/>
        </w:rPr>
        <w:t xml:space="preserve">  /*</w:t>
      </w:r>
    </w:p>
    <w:p w:rsidR="0070525A" w:rsidRDefault="0070525A" w:rsidP="0070525A">
      <w:pPr>
        <w:pStyle w:val="HTMLPreformatted"/>
        <w:ind w:left="720"/>
        <w:rPr>
          <w:color w:val="000000"/>
        </w:rPr>
      </w:pPr>
      <w:r>
        <w:rPr>
          <w:color w:val="000000"/>
        </w:rPr>
        <w:t xml:space="preserve">   * Check the rest of the list, fixing the next</w:t>
      </w:r>
    </w:p>
    <w:p w:rsidR="0070525A" w:rsidRDefault="0070525A" w:rsidP="0070525A">
      <w:pPr>
        <w:pStyle w:val="HTMLPreformatted"/>
        <w:ind w:left="720"/>
        <w:rPr>
          <w:color w:val="000000"/>
        </w:rPr>
      </w:pPr>
      <w:r>
        <w:rPr>
          <w:color w:val="000000"/>
        </w:rPr>
        <w:t xml:space="preserve">   * </w:t>
      </w:r>
      <w:proofErr w:type="gramStart"/>
      <w:r>
        <w:rPr>
          <w:color w:val="000000"/>
        </w:rPr>
        <w:t>pointer</w:t>
      </w:r>
      <w:proofErr w:type="gramEnd"/>
      <w:r>
        <w:rPr>
          <w:color w:val="000000"/>
        </w:rPr>
        <w:t xml:space="preserve"> in case the next node is the one</w:t>
      </w:r>
    </w:p>
    <w:p w:rsidR="0070525A" w:rsidRDefault="0070525A" w:rsidP="0070525A">
      <w:pPr>
        <w:pStyle w:val="HTMLPreformatted"/>
        <w:ind w:left="720"/>
        <w:rPr>
          <w:color w:val="000000"/>
        </w:rPr>
      </w:pPr>
      <w:r>
        <w:rPr>
          <w:color w:val="000000"/>
        </w:rPr>
        <w:t xml:space="preserve">   * removed.</w:t>
      </w:r>
    </w:p>
    <w:p w:rsidR="0070525A" w:rsidRDefault="0070525A" w:rsidP="0070525A">
      <w:pPr>
        <w:pStyle w:val="HTMLPreformatted"/>
        <w:ind w:left="720"/>
        <w:rPr>
          <w:color w:val="000000"/>
        </w:rPr>
      </w:pPr>
      <w:r>
        <w:rPr>
          <w:color w:val="000000"/>
        </w:rPr>
        <w:t xml:space="preserve">   */</w:t>
      </w:r>
    </w:p>
    <w:p w:rsidR="0070525A" w:rsidRDefault="0070525A" w:rsidP="0070525A">
      <w:pPr>
        <w:pStyle w:val="HTMLPreformatted"/>
        <w:ind w:left="720"/>
        <w:rPr>
          <w:color w:val="000000"/>
        </w:rPr>
      </w:pPr>
      <w:r>
        <w:rPr>
          <w:color w:val="000000"/>
        </w:rPr>
        <w:t xml:space="preserve">  </w:t>
      </w:r>
      <w:proofErr w:type="spellStart"/>
      <w:proofErr w:type="gramStart"/>
      <w:r>
        <w:rPr>
          <w:color w:val="000000"/>
        </w:rPr>
        <w:t>currP</w:t>
      </w:r>
      <w:proofErr w:type="spellEnd"/>
      <w:proofErr w:type="gramEnd"/>
      <w:r>
        <w:rPr>
          <w:color w:val="000000"/>
        </w:rPr>
        <w:t xml:space="preserve">-&gt;next = </w:t>
      </w:r>
      <w:proofErr w:type="spellStart"/>
      <w:r>
        <w:rPr>
          <w:color w:val="000000"/>
        </w:rPr>
        <w:t>ListDelete</w:t>
      </w:r>
      <w:proofErr w:type="spellEnd"/>
      <w:r>
        <w:rPr>
          <w:color w:val="000000"/>
        </w:rPr>
        <w:t>(</w:t>
      </w:r>
      <w:proofErr w:type="spellStart"/>
      <w:r>
        <w:rPr>
          <w:color w:val="000000"/>
        </w:rPr>
        <w:t>currP</w:t>
      </w:r>
      <w:proofErr w:type="spellEnd"/>
      <w:r>
        <w:rPr>
          <w:color w:val="000000"/>
        </w:rPr>
        <w:t>-&gt;next, value);</w:t>
      </w:r>
    </w:p>
    <w:p w:rsidR="0070525A" w:rsidRDefault="0070525A" w:rsidP="0070525A">
      <w:pPr>
        <w:pStyle w:val="HTMLPreformatted"/>
        <w:ind w:left="720"/>
        <w:rPr>
          <w:color w:val="000000"/>
        </w:rPr>
      </w:pPr>
    </w:p>
    <w:p w:rsidR="0070525A" w:rsidRDefault="0070525A" w:rsidP="0070525A">
      <w:pPr>
        <w:pStyle w:val="HTMLPreformatted"/>
        <w:ind w:left="720"/>
        <w:rPr>
          <w:color w:val="000000"/>
        </w:rPr>
      </w:pPr>
    </w:p>
    <w:p w:rsidR="0070525A" w:rsidRDefault="0070525A" w:rsidP="0070525A">
      <w:pPr>
        <w:pStyle w:val="HTMLPreformatted"/>
        <w:ind w:left="720"/>
        <w:rPr>
          <w:color w:val="000000"/>
        </w:rPr>
      </w:pPr>
      <w:r>
        <w:rPr>
          <w:color w:val="000000"/>
        </w:rPr>
        <w:t xml:space="preserve">  /*</w:t>
      </w:r>
    </w:p>
    <w:p w:rsidR="0070525A" w:rsidRDefault="0070525A" w:rsidP="0070525A">
      <w:pPr>
        <w:pStyle w:val="HTMLPreformatted"/>
        <w:ind w:left="720"/>
        <w:rPr>
          <w:color w:val="000000"/>
        </w:rPr>
      </w:pPr>
      <w:r>
        <w:rPr>
          <w:color w:val="000000"/>
        </w:rPr>
        <w:t xml:space="preserve">   * Return the pointer to where we were called</w:t>
      </w:r>
    </w:p>
    <w:p w:rsidR="0070525A" w:rsidRDefault="0070525A" w:rsidP="0070525A">
      <w:pPr>
        <w:pStyle w:val="HTMLPreformatted"/>
        <w:ind w:left="720"/>
        <w:rPr>
          <w:color w:val="000000"/>
        </w:rPr>
      </w:pPr>
      <w:r>
        <w:rPr>
          <w:color w:val="000000"/>
        </w:rPr>
        <w:t xml:space="preserve">   * </w:t>
      </w:r>
      <w:proofErr w:type="gramStart"/>
      <w:r>
        <w:rPr>
          <w:color w:val="000000"/>
        </w:rPr>
        <w:t>from</w:t>
      </w:r>
      <w:proofErr w:type="gramEnd"/>
      <w:r>
        <w:rPr>
          <w:color w:val="000000"/>
        </w:rPr>
        <w:t>.  Since we did not remove this node it</w:t>
      </w:r>
    </w:p>
    <w:p w:rsidR="0070525A" w:rsidRDefault="0070525A" w:rsidP="0070525A">
      <w:pPr>
        <w:pStyle w:val="HTMLPreformatted"/>
        <w:ind w:left="720"/>
        <w:rPr>
          <w:color w:val="000000"/>
        </w:rPr>
      </w:pPr>
      <w:r>
        <w:rPr>
          <w:color w:val="000000"/>
        </w:rPr>
        <w:t xml:space="preserve">   * will be the same.</w:t>
      </w:r>
    </w:p>
    <w:p w:rsidR="0070525A" w:rsidRDefault="0070525A" w:rsidP="0070525A">
      <w:pPr>
        <w:pStyle w:val="HTMLPreformatted"/>
        <w:ind w:left="720"/>
        <w:rPr>
          <w:color w:val="000000"/>
        </w:rPr>
      </w:pPr>
      <w:r>
        <w:rPr>
          <w:color w:val="000000"/>
        </w:rPr>
        <w:t xml:space="preserve">   */</w:t>
      </w:r>
    </w:p>
    <w:p w:rsidR="0070525A" w:rsidRDefault="0070525A" w:rsidP="0070525A">
      <w:pPr>
        <w:pStyle w:val="HTMLPreformatted"/>
        <w:ind w:left="720"/>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currP</w:t>
      </w:r>
      <w:proofErr w:type="spellEnd"/>
      <w:r>
        <w:rPr>
          <w:color w:val="000000"/>
        </w:rPr>
        <w:t>;</w:t>
      </w:r>
    </w:p>
    <w:p w:rsidR="0070525A" w:rsidRDefault="0070525A" w:rsidP="0070525A">
      <w:pPr>
        <w:pStyle w:val="HTMLPreformatted"/>
        <w:ind w:left="720"/>
        <w:rPr>
          <w:color w:val="000000"/>
        </w:rPr>
      </w:pPr>
      <w:r>
        <w:rPr>
          <w:color w:val="000000"/>
        </w:rPr>
        <w:t>}</w:t>
      </w:r>
    </w:p>
    <w:p w:rsidR="0070525A" w:rsidRDefault="0070525A" w:rsidP="0070525A">
      <w:pPr>
        <w:pStyle w:val="NormalWeb"/>
        <w:ind w:left="720"/>
        <w:rPr>
          <w:color w:val="000000"/>
          <w:sz w:val="27"/>
          <w:szCs w:val="27"/>
        </w:rPr>
      </w:pPr>
      <w:r>
        <w:rPr>
          <w:color w:val="000000"/>
          <w:sz w:val="27"/>
          <w:szCs w:val="27"/>
        </w:rPr>
        <w:t>This recursive implementation even works when we try to delete from an empty list (i.e., there are no nodes).</w:t>
      </w:r>
    </w:p>
    <w:p w:rsidR="0070525A" w:rsidRDefault="004C5606" w:rsidP="0070525A">
      <w:pPr>
        <w:spacing w:beforeAutospacing="1" w:afterAutospacing="1"/>
        <w:ind w:left="720"/>
        <w:rPr>
          <w:color w:val="000000"/>
          <w:sz w:val="27"/>
          <w:szCs w:val="27"/>
        </w:rPr>
      </w:pPr>
      <w:r>
        <w:rPr>
          <w:color w:val="000000"/>
          <w:sz w:val="27"/>
          <w:szCs w:val="27"/>
        </w:rPr>
        <w:pict>
          <v:rect id="_x0000_i1040" style="width:93.6pt;height:1.5pt" o:hrpct="200" o:hrstd="t" o:hr="t" fillcolor="#a0a0a0" stroked="f"/>
        </w:pict>
      </w:r>
    </w:p>
    <w:p w:rsidR="0070525A" w:rsidRDefault="0070525A" w:rsidP="0070525A">
      <w:pPr>
        <w:pStyle w:val="NormalWeb"/>
        <w:ind w:left="720"/>
        <w:rPr>
          <w:color w:val="000000"/>
          <w:sz w:val="27"/>
          <w:szCs w:val="27"/>
        </w:rPr>
      </w:pPr>
      <w:r>
        <w:rPr>
          <w:color w:val="000000"/>
          <w:sz w:val="27"/>
          <w:szCs w:val="27"/>
        </w:rPr>
        <w:t>As mentioned, the initial call to this function will be:</w:t>
      </w:r>
    </w:p>
    <w:p w:rsidR="0070525A" w:rsidRDefault="0070525A" w:rsidP="0070525A">
      <w:pPr>
        <w:pStyle w:val="HTMLPreformatted"/>
        <w:ind w:left="720"/>
        <w:rPr>
          <w:color w:val="000000"/>
        </w:rPr>
      </w:pPr>
      <w:proofErr w:type="gramStart"/>
      <w:r>
        <w:rPr>
          <w:color w:val="000000"/>
        </w:rPr>
        <w:t>list</w:t>
      </w:r>
      <w:proofErr w:type="gramEnd"/>
      <w:r>
        <w:rPr>
          <w:color w:val="000000"/>
        </w:rPr>
        <w:t xml:space="preserve"> = </w:t>
      </w:r>
      <w:proofErr w:type="spellStart"/>
      <w:r>
        <w:rPr>
          <w:color w:val="000000"/>
        </w:rPr>
        <w:t>ListDelete</w:t>
      </w:r>
      <w:proofErr w:type="spellEnd"/>
      <w:r>
        <w:rPr>
          <w:color w:val="000000"/>
        </w:rPr>
        <w:t>(list, value);</w:t>
      </w:r>
    </w:p>
    <w:p w:rsidR="0070525A" w:rsidRDefault="0070525A" w:rsidP="0070525A">
      <w:pPr>
        <w:pStyle w:val="NormalWeb"/>
        <w:ind w:left="720"/>
        <w:rPr>
          <w:color w:val="000000"/>
          <w:sz w:val="27"/>
          <w:szCs w:val="27"/>
        </w:rPr>
      </w:pPr>
      <w:proofErr w:type="gramStart"/>
      <w:r>
        <w:rPr>
          <w:color w:val="000000"/>
          <w:sz w:val="27"/>
          <w:szCs w:val="27"/>
        </w:rPr>
        <w:lastRenderedPageBreak/>
        <w:t>which</w:t>
      </w:r>
      <w:proofErr w:type="gramEnd"/>
      <w:r>
        <w:rPr>
          <w:color w:val="000000"/>
          <w:sz w:val="27"/>
          <w:szCs w:val="27"/>
        </w:rPr>
        <w:t xml:space="preserve"> will make sure that the pointer to the beginning gets fixed if we remove the first node.</w:t>
      </w:r>
    </w:p>
    <w:p w:rsidR="0070525A" w:rsidRDefault="0070525A" w:rsidP="0070525A">
      <w:pPr>
        <w:numPr>
          <w:ilvl w:val="0"/>
          <w:numId w:val="8"/>
        </w:numPr>
        <w:spacing w:before="100" w:beforeAutospacing="1" w:after="100" w:afterAutospacing="1" w:line="240" w:lineRule="auto"/>
        <w:rPr>
          <w:color w:val="000000"/>
          <w:sz w:val="27"/>
          <w:szCs w:val="27"/>
        </w:rPr>
      </w:pPr>
      <w:r>
        <w:rPr>
          <w:b/>
          <w:bCs/>
          <w:color w:val="000000"/>
          <w:sz w:val="27"/>
          <w:szCs w:val="27"/>
        </w:rPr>
        <w:t>Iterative implementation:</w:t>
      </w:r>
    </w:p>
    <w:p w:rsidR="0070525A" w:rsidRDefault="0070525A" w:rsidP="0070525A">
      <w:pPr>
        <w:pStyle w:val="NormalWeb"/>
        <w:ind w:left="720"/>
        <w:rPr>
          <w:color w:val="000000"/>
          <w:sz w:val="27"/>
          <w:szCs w:val="27"/>
        </w:rPr>
      </w:pPr>
      <w:r>
        <w:rPr>
          <w:color w:val="000000"/>
          <w:sz w:val="27"/>
          <w:szCs w:val="27"/>
        </w:rPr>
        <w:t>Now that we've seen how to delete a node using recursion, let's look at how to do the same thing iteratively (i.e., with a loop).</w:t>
      </w:r>
    </w:p>
    <w:p w:rsidR="0070525A" w:rsidRDefault="0070525A" w:rsidP="0070525A">
      <w:pPr>
        <w:pStyle w:val="NormalWeb"/>
        <w:ind w:left="720"/>
        <w:rPr>
          <w:color w:val="000000"/>
          <w:sz w:val="27"/>
          <w:szCs w:val="27"/>
        </w:rPr>
      </w:pPr>
      <w:r>
        <w:rPr>
          <w:color w:val="000000"/>
          <w:sz w:val="27"/>
          <w:szCs w:val="27"/>
        </w:rPr>
        <w:t>Again, we'll need to be able to change the pointer to the list, i.e.,</w:t>
      </w:r>
      <w:r>
        <w:rPr>
          <w:rStyle w:val="apple-converted-space"/>
          <w:color w:val="000000"/>
          <w:sz w:val="27"/>
          <w:szCs w:val="27"/>
        </w:rPr>
        <w:t> </w:t>
      </w:r>
      <w:r>
        <w:rPr>
          <w:rStyle w:val="Emphasis"/>
          <w:color w:val="000000"/>
          <w:sz w:val="27"/>
          <w:szCs w:val="27"/>
        </w:rPr>
        <w:t>list</w:t>
      </w:r>
      <w:r>
        <w:rPr>
          <w:color w:val="000000"/>
          <w:sz w:val="27"/>
          <w:szCs w:val="27"/>
        </w:rPr>
        <w:t>, in the case that the first node in the list is removed. However, instead of passing back a new value for the beginning of the list via the return mechanism, as in:</w:t>
      </w:r>
    </w:p>
    <w:p w:rsidR="0070525A" w:rsidRDefault="0070525A" w:rsidP="0070525A">
      <w:pPr>
        <w:pStyle w:val="HTMLPreformatted"/>
        <w:ind w:left="720"/>
        <w:rPr>
          <w:color w:val="000000"/>
        </w:rPr>
      </w:pPr>
      <w:proofErr w:type="gramStart"/>
      <w:r>
        <w:rPr>
          <w:color w:val="000000"/>
        </w:rPr>
        <w:t>list</w:t>
      </w:r>
      <w:proofErr w:type="gramEnd"/>
      <w:r>
        <w:rPr>
          <w:color w:val="000000"/>
        </w:rPr>
        <w:t xml:space="preserve"> = </w:t>
      </w:r>
      <w:proofErr w:type="spellStart"/>
      <w:r>
        <w:rPr>
          <w:color w:val="000000"/>
        </w:rPr>
        <w:t>ListDelete</w:t>
      </w:r>
      <w:proofErr w:type="spellEnd"/>
      <w:r>
        <w:rPr>
          <w:color w:val="000000"/>
        </w:rPr>
        <w:t>(list, value);</w:t>
      </w:r>
    </w:p>
    <w:p w:rsidR="0070525A" w:rsidRDefault="0070525A" w:rsidP="0070525A">
      <w:pPr>
        <w:pStyle w:val="NormalWeb"/>
        <w:ind w:left="720"/>
        <w:rPr>
          <w:color w:val="000000"/>
          <w:sz w:val="27"/>
          <w:szCs w:val="27"/>
        </w:rPr>
      </w:pPr>
      <w:proofErr w:type="gramStart"/>
      <w:r>
        <w:rPr>
          <w:color w:val="000000"/>
          <w:sz w:val="27"/>
          <w:szCs w:val="27"/>
        </w:rPr>
        <w:t>we'll</w:t>
      </w:r>
      <w:proofErr w:type="gramEnd"/>
      <w:r>
        <w:rPr>
          <w:color w:val="000000"/>
          <w:sz w:val="27"/>
          <w:szCs w:val="27"/>
        </w:rPr>
        <w:t xml:space="preserve"> pass in the pointer to the beginning of the list</w:t>
      </w:r>
      <w:r>
        <w:rPr>
          <w:rStyle w:val="apple-converted-space"/>
          <w:color w:val="000000"/>
          <w:sz w:val="27"/>
          <w:szCs w:val="27"/>
        </w:rPr>
        <w:t> </w:t>
      </w:r>
      <w:r>
        <w:rPr>
          <w:rStyle w:val="Emphasis"/>
          <w:color w:val="000000"/>
          <w:sz w:val="27"/>
          <w:szCs w:val="27"/>
        </w:rPr>
        <w:t>by reference</w:t>
      </w:r>
      <w:r>
        <w:rPr>
          <w:rStyle w:val="apple-converted-space"/>
          <w:color w:val="000000"/>
          <w:sz w:val="27"/>
          <w:szCs w:val="27"/>
        </w:rPr>
        <w:t> </w:t>
      </w:r>
      <w:r>
        <w:rPr>
          <w:color w:val="000000"/>
          <w:sz w:val="27"/>
          <w:szCs w:val="27"/>
        </w:rPr>
        <w:t>(as a pointer to a pointer), so that we can change it in</w:t>
      </w:r>
      <w:r>
        <w:rPr>
          <w:rStyle w:val="apple-converted-space"/>
          <w:color w:val="000000"/>
          <w:sz w:val="27"/>
          <w:szCs w:val="27"/>
        </w:rPr>
        <w:t> </w:t>
      </w:r>
      <w:proofErr w:type="spellStart"/>
      <w:r>
        <w:rPr>
          <w:rStyle w:val="HTMLCode"/>
          <w:color w:val="000000"/>
        </w:rPr>
        <w:t>ListDelete</w:t>
      </w:r>
      <w:proofErr w:type="spellEnd"/>
      <w:r>
        <w:rPr>
          <w:rStyle w:val="HTMLCode"/>
          <w:color w:val="000000"/>
        </w:rPr>
        <w:t>()</w:t>
      </w:r>
      <w:r>
        <w:rPr>
          <w:rStyle w:val="apple-converted-space"/>
          <w:color w:val="000000"/>
          <w:sz w:val="27"/>
          <w:szCs w:val="27"/>
        </w:rPr>
        <w:t> </w:t>
      </w:r>
      <w:r>
        <w:rPr>
          <w:color w:val="000000"/>
          <w:sz w:val="27"/>
          <w:szCs w:val="27"/>
        </w:rPr>
        <w:t>when necessary. Thus, the prototype for our function will be:</w:t>
      </w:r>
    </w:p>
    <w:p w:rsidR="0070525A" w:rsidRDefault="0070525A" w:rsidP="0070525A">
      <w:pPr>
        <w:pStyle w:val="HTMLPreformatted"/>
        <w:ind w:left="720"/>
        <w:rPr>
          <w:color w:val="000000"/>
        </w:rPr>
      </w:pPr>
      <w:proofErr w:type="gramStart"/>
      <w:r>
        <w:rPr>
          <w:color w:val="000000"/>
        </w:rPr>
        <w:t>void</w:t>
      </w:r>
      <w:proofErr w:type="gramEnd"/>
      <w:r>
        <w:rPr>
          <w:color w:val="000000"/>
        </w:rPr>
        <w:t xml:space="preserve"> </w:t>
      </w:r>
      <w:proofErr w:type="spellStart"/>
      <w:r>
        <w:rPr>
          <w:color w:val="000000"/>
        </w:rPr>
        <w:t>ListDelete</w:t>
      </w:r>
      <w:proofErr w:type="spellEnd"/>
      <w:r>
        <w:rPr>
          <w:color w:val="000000"/>
        </w:rPr>
        <w:t>(</w:t>
      </w:r>
      <w:proofErr w:type="spellStart"/>
      <w:r>
        <w:rPr>
          <w:color w:val="000000"/>
        </w:rPr>
        <w:t>nodeT</w:t>
      </w:r>
      <w:proofErr w:type="spellEnd"/>
      <w:r>
        <w:rPr>
          <w:color w:val="000000"/>
        </w:rPr>
        <w:t xml:space="preserve"> </w:t>
      </w:r>
      <w:r>
        <w:rPr>
          <w:color w:val="EE0000"/>
        </w:rPr>
        <w:t>**</w:t>
      </w:r>
      <w:proofErr w:type="spellStart"/>
      <w:r>
        <w:rPr>
          <w:color w:val="000000"/>
        </w:rPr>
        <w:t>listP</w:t>
      </w:r>
      <w:proofErr w:type="spellEnd"/>
      <w:r>
        <w:rPr>
          <w:color w:val="000000"/>
        </w:rPr>
        <w:t xml:space="preserve">, </w:t>
      </w:r>
      <w:proofErr w:type="spellStart"/>
      <w:r>
        <w:rPr>
          <w:color w:val="000000"/>
        </w:rPr>
        <w:t>elementT</w:t>
      </w:r>
      <w:proofErr w:type="spellEnd"/>
      <w:r>
        <w:rPr>
          <w:color w:val="000000"/>
        </w:rPr>
        <w:t xml:space="preserve"> value);</w:t>
      </w:r>
    </w:p>
    <w:p w:rsidR="0070525A" w:rsidRDefault="004C5606" w:rsidP="0070525A">
      <w:pPr>
        <w:spacing w:beforeAutospacing="1" w:afterAutospacing="1"/>
        <w:ind w:left="720"/>
        <w:rPr>
          <w:color w:val="000000"/>
          <w:sz w:val="27"/>
          <w:szCs w:val="27"/>
        </w:rPr>
      </w:pPr>
      <w:r>
        <w:rPr>
          <w:color w:val="000000"/>
          <w:sz w:val="27"/>
          <w:szCs w:val="27"/>
        </w:rPr>
        <w:pict>
          <v:rect id="_x0000_i1041" style="width:93.6pt;height:1.5pt" o:hrpct="200" o:hrstd="t" o:hr="t" fillcolor="#a0a0a0" stroked="f"/>
        </w:pict>
      </w:r>
    </w:p>
    <w:p w:rsidR="0070525A" w:rsidRDefault="0070525A" w:rsidP="0070525A">
      <w:pPr>
        <w:spacing w:beforeAutospacing="1" w:afterAutospacing="1"/>
        <w:ind w:left="720"/>
        <w:rPr>
          <w:color w:val="000000"/>
          <w:sz w:val="27"/>
          <w:szCs w:val="27"/>
        </w:rPr>
      </w:pPr>
      <w:r>
        <w:rPr>
          <w:b/>
          <w:bCs/>
          <w:color w:val="000000"/>
          <w:sz w:val="27"/>
          <w:szCs w:val="27"/>
        </w:rPr>
        <w:t>Note:</w:t>
      </w:r>
      <w:r>
        <w:rPr>
          <w:rStyle w:val="apple-converted-space"/>
          <w:color w:val="000000"/>
          <w:sz w:val="27"/>
          <w:szCs w:val="27"/>
        </w:rPr>
        <w:t> </w:t>
      </w:r>
      <w:r>
        <w:rPr>
          <w:color w:val="000000"/>
          <w:sz w:val="27"/>
          <w:szCs w:val="27"/>
        </w:rPr>
        <w:t>This time, we pass the</w:t>
      </w:r>
      <w:r>
        <w:rPr>
          <w:rStyle w:val="apple-converted-space"/>
          <w:color w:val="000000"/>
          <w:sz w:val="27"/>
          <w:szCs w:val="27"/>
        </w:rPr>
        <w:t> </w:t>
      </w:r>
      <w:r>
        <w:rPr>
          <w:rStyle w:val="Emphasis"/>
          <w:color w:val="000000"/>
          <w:sz w:val="27"/>
          <w:szCs w:val="27"/>
        </w:rPr>
        <w:t>address</w:t>
      </w:r>
      <w:r>
        <w:rPr>
          <w:rStyle w:val="apple-converted-space"/>
          <w:color w:val="000000"/>
          <w:sz w:val="27"/>
          <w:szCs w:val="27"/>
        </w:rPr>
        <w:t> </w:t>
      </w:r>
      <w:r>
        <w:rPr>
          <w:color w:val="000000"/>
          <w:sz w:val="27"/>
          <w:szCs w:val="27"/>
        </w:rPr>
        <w:t>of the "list" variable to the function, so it makes sense to call the parameter that receives that address "</w:t>
      </w:r>
      <w:proofErr w:type="spellStart"/>
      <w:r>
        <w:rPr>
          <w:color w:val="000000"/>
          <w:sz w:val="27"/>
          <w:szCs w:val="27"/>
        </w:rPr>
        <w:t>listP</w:t>
      </w:r>
      <w:proofErr w:type="spellEnd"/>
      <w:r>
        <w:rPr>
          <w:color w:val="000000"/>
          <w:sz w:val="27"/>
          <w:szCs w:val="27"/>
        </w:rPr>
        <w:t>", since it is a</w:t>
      </w:r>
      <w:r>
        <w:rPr>
          <w:rStyle w:val="apple-converted-space"/>
          <w:color w:val="000000"/>
          <w:sz w:val="27"/>
          <w:szCs w:val="27"/>
        </w:rPr>
        <w:t> </w:t>
      </w:r>
      <w:r>
        <w:rPr>
          <w:rStyle w:val="Emphasis"/>
          <w:color w:val="000000"/>
          <w:sz w:val="27"/>
          <w:szCs w:val="27"/>
        </w:rPr>
        <w:t>pointer</w:t>
      </w:r>
      <w:r>
        <w:rPr>
          <w:rStyle w:val="apple-converted-space"/>
          <w:color w:val="000000"/>
          <w:sz w:val="27"/>
          <w:szCs w:val="27"/>
        </w:rPr>
        <w:t> </w:t>
      </w:r>
      <w:r>
        <w:rPr>
          <w:color w:val="000000"/>
          <w:sz w:val="27"/>
          <w:szCs w:val="27"/>
        </w:rPr>
        <w:t>to a "list".</w:t>
      </w:r>
    </w:p>
    <w:p w:rsidR="0070525A" w:rsidRDefault="004C5606" w:rsidP="0070525A">
      <w:pPr>
        <w:spacing w:beforeAutospacing="1" w:afterAutospacing="1"/>
        <w:ind w:left="720"/>
        <w:rPr>
          <w:color w:val="000000"/>
          <w:sz w:val="27"/>
          <w:szCs w:val="27"/>
        </w:rPr>
      </w:pPr>
      <w:r>
        <w:rPr>
          <w:color w:val="000000"/>
          <w:sz w:val="27"/>
          <w:szCs w:val="27"/>
        </w:rPr>
        <w:pict>
          <v:rect id="_x0000_i1042" style="width:86.4pt;height:1.5pt" o:hrpct="200" o:hrstd="t" o:hr="t" fillcolor="#a0a0a0" stroked="f"/>
        </w:pict>
      </w:r>
    </w:p>
    <w:p w:rsidR="0070525A" w:rsidRDefault="0070525A" w:rsidP="0070525A">
      <w:pPr>
        <w:pStyle w:val="NormalWeb"/>
        <w:ind w:left="720"/>
        <w:rPr>
          <w:color w:val="000000"/>
          <w:sz w:val="27"/>
          <w:szCs w:val="27"/>
        </w:rPr>
      </w:pPr>
      <w:r>
        <w:rPr>
          <w:color w:val="000000"/>
          <w:sz w:val="27"/>
          <w:szCs w:val="27"/>
        </w:rPr>
        <w:t xml:space="preserve">Before, we used recursion to search through the list, but now we will </w:t>
      </w:r>
      <w:proofErr w:type="spellStart"/>
      <w:r>
        <w:rPr>
          <w:color w:val="000000"/>
          <w:sz w:val="27"/>
          <w:szCs w:val="27"/>
        </w:rPr>
        <w:t>interate</w:t>
      </w:r>
      <w:proofErr w:type="spellEnd"/>
      <w:r>
        <w:rPr>
          <w:color w:val="000000"/>
          <w:sz w:val="27"/>
          <w:szCs w:val="27"/>
        </w:rPr>
        <w:t xml:space="preserve"> (i.e., loop) through it. It's easy to see how to start a pointer at the beginning and move it from one node to the next:</w:t>
      </w:r>
    </w:p>
    <w:p w:rsidR="0070525A" w:rsidRDefault="0070525A" w:rsidP="0070525A">
      <w:pPr>
        <w:pStyle w:val="HTMLPreformatted"/>
        <w:ind w:left="720"/>
        <w:rPr>
          <w:color w:val="000000"/>
        </w:rPr>
      </w:pPr>
      <w:r>
        <w:rPr>
          <w:color w:val="000000"/>
        </w:rPr>
        <w:t>---------     ---------     ---------</w:t>
      </w:r>
    </w:p>
    <w:p w:rsidR="0070525A" w:rsidRDefault="0070525A" w:rsidP="0070525A">
      <w:pPr>
        <w:pStyle w:val="HTMLPreformatted"/>
        <w:ind w:left="720"/>
        <w:rPr>
          <w:color w:val="000000"/>
        </w:rPr>
      </w:pPr>
      <w:r>
        <w:rPr>
          <w:color w:val="000000"/>
        </w:rPr>
        <w:t xml:space="preserve">| </w:t>
      </w:r>
      <w:proofErr w:type="gramStart"/>
      <w:r>
        <w:rPr>
          <w:color w:val="000000"/>
        </w:rPr>
        <w:t>x</w:t>
      </w:r>
      <w:proofErr w:type="gramEnd"/>
      <w:r>
        <w:rPr>
          <w:color w:val="000000"/>
        </w:rPr>
        <w:t xml:space="preserve"> | --+---&gt; | y | --+---&gt; | z | --+---&gt;</w:t>
      </w:r>
    </w:p>
    <w:p w:rsidR="0070525A" w:rsidRDefault="0070525A" w:rsidP="0070525A">
      <w:pPr>
        <w:pStyle w:val="HTMLPreformatted"/>
        <w:ind w:left="720"/>
        <w:rPr>
          <w:color w:val="000000"/>
        </w:rPr>
      </w:pPr>
      <w:r>
        <w:rPr>
          <w:color w:val="000000"/>
        </w:rPr>
        <w:t>---------     ---------     ---------</w:t>
      </w:r>
    </w:p>
    <w:p w:rsidR="0070525A" w:rsidRDefault="0070525A" w:rsidP="0070525A">
      <w:pPr>
        <w:pStyle w:val="HTMLPreformatted"/>
        <w:ind w:left="720"/>
        <w:rPr>
          <w:color w:val="000000"/>
        </w:rPr>
      </w:pPr>
      <w:r>
        <w:rPr>
          <w:color w:val="000000"/>
        </w:rPr>
        <w:t xml:space="preserve">  ^</w:t>
      </w:r>
    </w:p>
    <w:p w:rsidR="0070525A" w:rsidRDefault="0070525A" w:rsidP="0070525A">
      <w:pPr>
        <w:pStyle w:val="HTMLPreformatted"/>
        <w:ind w:left="720"/>
        <w:rPr>
          <w:color w:val="000000"/>
        </w:rPr>
      </w:pPr>
      <w:r>
        <w:rPr>
          <w:color w:val="000000"/>
        </w:rPr>
        <w:t xml:space="preserve">  |</w:t>
      </w:r>
    </w:p>
    <w:p w:rsidR="0070525A" w:rsidRDefault="0070525A" w:rsidP="0070525A">
      <w:pPr>
        <w:pStyle w:val="HTMLPreformatted"/>
        <w:ind w:left="720"/>
        <w:rPr>
          <w:color w:val="000000"/>
        </w:rPr>
      </w:pPr>
      <w:r>
        <w:rPr>
          <w:color w:val="000000"/>
        </w:rPr>
        <w:t xml:space="preserve"> </w:t>
      </w:r>
      <w:proofErr w:type="spellStart"/>
      <w:proofErr w:type="gramStart"/>
      <w:r>
        <w:rPr>
          <w:color w:val="000000"/>
        </w:rPr>
        <w:t>currP</w:t>
      </w:r>
      <w:proofErr w:type="spellEnd"/>
      <w:proofErr w:type="gramEnd"/>
    </w:p>
    <w:p w:rsidR="0070525A" w:rsidRDefault="0070525A" w:rsidP="0070525A">
      <w:pPr>
        <w:pStyle w:val="NormalWeb"/>
        <w:ind w:left="720"/>
        <w:rPr>
          <w:color w:val="000000"/>
          <w:sz w:val="27"/>
          <w:szCs w:val="27"/>
        </w:rPr>
      </w:pPr>
      <w:r>
        <w:rPr>
          <w:color w:val="000000"/>
          <w:sz w:val="27"/>
          <w:szCs w:val="27"/>
        </w:rPr>
        <w:t>In other words:</w:t>
      </w:r>
    </w:p>
    <w:p w:rsidR="0070525A" w:rsidRDefault="0070525A" w:rsidP="0070525A">
      <w:pPr>
        <w:numPr>
          <w:ilvl w:val="1"/>
          <w:numId w:val="8"/>
        </w:numPr>
        <w:spacing w:before="100" w:beforeAutospacing="1" w:after="100" w:afterAutospacing="1" w:line="240" w:lineRule="auto"/>
        <w:rPr>
          <w:color w:val="000000"/>
          <w:sz w:val="27"/>
          <w:szCs w:val="27"/>
        </w:rPr>
      </w:pPr>
      <w:r>
        <w:rPr>
          <w:color w:val="000000"/>
          <w:sz w:val="27"/>
          <w:szCs w:val="27"/>
        </w:rPr>
        <w:t>Start at the beginning:</w:t>
      </w:r>
    </w:p>
    <w:p w:rsidR="0070525A" w:rsidRDefault="0070525A" w:rsidP="0070525A">
      <w:pPr>
        <w:pStyle w:val="HTMLPreformatted"/>
        <w:numPr>
          <w:ilvl w:val="1"/>
          <w:numId w:val="8"/>
        </w:numPr>
        <w:tabs>
          <w:tab w:val="clear" w:pos="1440"/>
        </w:tabs>
        <w:rPr>
          <w:color w:val="000000"/>
        </w:rPr>
      </w:pPr>
      <w:proofErr w:type="spellStart"/>
      <w:r>
        <w:rPr>
          <w:color w:val="000000"/>
        </w:rPr>
        <w:t>currP</w:t>
      </w:r>
      <w:proofErr w:type="spellEnd"/>
      <w:r>
        <w:rPr>
          <w:color w:val="000000"/>
        </w:rPr>
        <w:t xml:space="preserve"> = *</w:t>
      </w:r>
      <w:proofErr w:type="spellStart"/>
      <w:r>
        <w:rPr>
          <w:color w:val="000000"/>
        </w:rPr>
        <w:t>listP</w:t>
      </w:r>
      <w:proofErr w:type="spellEnd"/>
    </w:p>
    <w:p w:rsidR="0070525A" w:rsidRDefault="0070525A" w:rsidP="0070525A">
      <w:pPr>
        <w:pStyle w:val="NormalWeb"/>
        <w:ind w:left="1440"/>
        <w:rPr>
          <w:color w:val="000000"/>
          <w:sz w:val="27"/>
          <w:szCs w:val="27"/>
        </w:rPr>
      </w:pPr>
      <w:r>
        <w:rPr>
          <w:color w:val="000000"/>
          <w:sz w:val="27"/>
          <w:szCs w:val="27"/>
        </w:rPr>
        <w:lastRenderedPageBreak/>
        <w:t>Note that to access the address of the first node, we have to</w:t>
      </w:r>
      <w:r>
        <w:rPr>
          <w:rStyle w:val="apple-converted-space"/>
          <w:color w:val="000000"/>
          <w:sz w:val="27"/>
          <w:szCs w:val="27"/>
        </w:rPr>
        <w:t> </w:t>
      </w:r>
      <w:r>
        <w:rPr>
          <w:rStyle w:val="Emphasis"/>
          <w:color w:val="000000"/>
          <w:sz w:val="27"/>
          <w:szCs w:val="27"/>
        </w:rPr>
        <w:t>dereference</w:t>
      </w:r>
      <w:r>
        <w:rPr>
          <w:rStyle w:val="apple-converted-space"/>
          <w:color w:val="000000"/>
          <w:sz w:val="27"/>
          <w:szCs w:val="27"/>
        </w:rPr>
        <w:t> </w:t>
      </w:r>
      <w:proofErr w:type="spellStart"/>
      <w:r>
        <w:rPr>
          <w:rStyle w:val="HTMLCode"/>
          <w:color w:val="000000"/>
        </w:rPr>
        <w:t>listP</w:t>
      </w:r>
      <w:proofErr w:type="spellEnd"/>
      <w:r>
        <w:rPr>
          <w:rStyle w:val="apple-converted-space"/>
          <w:color w:val="000000"/>
          <w:sz w:val="27"/>
          <w:szCs w:val="27"/>
        </w:rPr>
        <w:t> </w:t>
      </w:r>
      <w:r>
        <w:rPr>
          <w:color w:val="000000"/>
          <w:sz w:val="27"/>
          <w:szCs w:val="27"/>
        </w:rPr>
        <w:t>with the star (*) since</w:t>
      </w:r>
      <w:r>
        <w:rPr>
          <w:rStyle w:val="apple-converted-space"/>
          <w:color w:val="000000"/>
          <w:sz w:val="27"/>
          <w:szCs w:val="27"/>
        </w:rPr>
        <w:t> </w:t>
      </w:r>
      <w:proofErr w:type="spellStart"/>
      <w:r>
        <w:rPr>
          <w:rStyle w:val="HTMLCode"/>
          <w:color w:val="000000"/>
        </w:rPr>
        <w:t>listP</w:t>
      </w:r>
      <w:proofErr w:type="spellEnd"/>
      <w:r>
        <w:rPr>
          <w:rStyle w:val="apple-converted-space"/>
          <w:color w:val="000000"/>
          <w:sz w:val="27"/>
          <w:szCs w:val="27"/>
        </w:rPr>
        <w:t> </w:t>
      </w:r>
      <w:r>
        <w:rPr>
          <w:color w:val="000000"/>
          <w:sz w:val="27"/>
          <w:szCs w:val="27"/>
        </w:rPr>
        <w:t>is a "pointer to a pointer to the first node" (and we want to remove one level of pointer-ness to get the "pointer to the first node").</w:t>
      </w:r>
    </w:p>
    <w:p w:rsidR="0070525A" w:rsidRDefault="0070525A" w:rsidP="0070525A">
      <w:pPr>
        <w:numPr>
          <w:ilvl w:val="1"/>
          <w:numId w:val="8"/>
        </w:numPr>
        <w:spacing w:before="100" w:beforeAutospacing="1" w:after="100" w:afterAutospacing="1" w:line="240" w:lineRule="auto"/>
        <w:rPr>
          <w:color w:val="000000"/>
          <w:sz w:val="27"/>
          <w:szCs w:val="27"/>
        </w:rPr>
      </w:pPr>
      <w:r>
        <w:rPr>
          <w:color w:val="000000"/>
          <w:sz w:val="27"/>
          <w:szCs w:val="27"/>
        </w:rPr>
        <w:t>Advance to the next node when necessary:</w:t>
      </w:r>
    </w:p>
    <w:p w:rsidR="0070525A" w:rsidRDefault="0070525A" w:rsidP="0070525A">
      <w:pPr>
        <w:pStyle w:val="HTMLPreformatted"/>
        <w:numPr>
          <w:ilvl w:val="1"/>
          <w:numId w:val="8"/>
        </w:numPr>
        <w:tabs>
          <w:tab w:val="clear" w:pos="1440"/>
        </w:tabs>
        <w:rPr>
          <w:color w:val="000000"/>
        </w:rPr>
      </w:pPr>
      <w:proofErr w:type="spellStart"/>
      <w:r>
        <w:rPr>
          <w:color w:val="000000"/>
        </w:rPr>
        <w:t>currP</w:t>
      </w:r>
      <w:proofErr w:type="spellEnd"/>
      <w:r>
        <w:rPr>
          <w:color w:val="000000"/>
        </w:rPr>
        <w:t xml:space="preserve"> = </w:t>
      </w:r>
      <w:proofErr w:type="spellStart"/>
      <w:r>
        <w:rPr>
          <w:color w:val="000000"/>
        </w:rPr>
        <w:t>currP</w:t>
      </w:r>
      <w:proofErr w:type="spellEnd"/>
      <w:r>
        <w:rPr>
          <w:color w:val="000000"/>
        </w:rPr>
        <w:t>-&gt;next</w:t>
      </w:r>
    </w:p>
    <w:p w:rsidR="0070525A" w:rsidRDefault="0070525A" w:rsidP="0070525A">
      <w:pPr>
        <w:numPr>
          <w:ilvl w:val="1"/>
          <w:numId w:val="8"/>
        </w:numPr>
        <w:spacing w:before="100" w:beforeAutospacing="1" w:after="100" w:afterAutospacing="1" w:line="240" w:lineRule="auto"/>
        <w:rPr>
          <w:color w:val="000000"/>
          <w:sz w:val="27"/>
          <w:szCs w:val="27"/>
        </w:rPr>
      </w:pPr>
      <w:r>
        <w:rPr>
          <w:color w:val="000000"/>
          <w:sz w:val="27"/>
          <w:szCs w:val="27"/>
        </w:rPr>
        <w:t>Stop when there are no more nodes, i.e., make sure that:</w:t>
      </w:r>
    </w:p>
    <w:p w:rsidR="0070525A" w:rsidRDefault="0070525A" w:rsidP="0070525A">
      <w:pPr>
        <w:pStyle w:val="HTMLPreformatted"/>
        <w:numPr>
          <w:ilvl w:val="1"/>
          <w:numId w:val="8"/>
        </w:numPr>
        <w:tabs>
          <w:tab w:val="clear" w:pos="1440"/>
        </w:tabs>
        <w:rPr>
          <w:color w:val="000000"/>
        </w:rPr>
      </w:pPr>
      <w:proofErr w:type="spellStart"/>
      <w:r>
        <w:rPr>
          <w:color w:val="000000"/>
        </w:rPr>
        <w:t>currP</w:t>
      </w:r>
      <w:proofErr w:type="spellEnd"/>
      <w:r>
        <w:rPr>
          <w:color w:val="000000"/>
        </w:rPr>
        <w:t xml:space="preserve"> != NULL</w:t>
      </w:r>
    </w:p>
    <w:p w:rsidR="0070525A" w:rsidRDefault="0070525A" w:rsidP="0070525A">
      <w:pPr>
        <w:pStyle w:val="NormalWeb"/>
        <w:ind w:left="720"/>
        <w:rPr>
          <w:color w:val="000000"/>
          <w:sz w:val="27"/>
          <w:szCs w:val="27"/>
        </w:rPr>
      </w:pPr>
      <w:r>
        <w:rPr>
          <w:color w:val="000000"/>
          <w:sz w:val="27"/>
          <w:szCs w:val="27"/>
        </w:rPr>
        <w:t xml:space="preserve">It's easy to combine these into </w:t>
      </w:r>
      <w:proofErr w:type="gramStart"/>
      <w:r>
        <w:rPr>
          <w:color w:val="000000"/>
          <w:sz w:val="27"/>
          <w:szCs w:val="27"/>
        </w:rPr>
        <w:t>a</w:t>
      </w:r>
      <w:r>
        <w:rPr>
          <w:rStyle w:val="apple-converted-space"/>
          <w:color w:val="000000"/>
          <w:sz w:val="27"/>
          <w:szCs w:val="27"/>
        </w:rPr>
        <w:t> </w:t>
      </w:r>
      <w:r>
        <w:rPr>
          <w:rStyle w:val="HTMLCode"/>
          <w:color w:val="000000"/>
        </w:rPr>
        <w:t>for</w:t>
      </w:r>
      <w:proofErr w:type="gramEnd"/>
      <w:r>
        <w:rPr>
          <w:rStyle w:val="apple-converted-space"/>
          <w:color w:val="000000"/>
          <w:sz w:val="27"/>
          <w:szCs w:val="27"/>
        </w:rPr>
        <w:t> </w:t>
      </w:r>
      <w:r>
        <w:rPr>
          <w:color w:val="000000"/>
          <w:sz w:val="27"/>
          <w:szCs w:val="27"/>
        </w:rPr>
        <w:t>loop:</w:t>
      </w:r>
    </w:p>
    <w:p w:rsidR="0070525A" w:rsidRDefault="0070525A" w:rsidP="0070525A">
      <w:pPr>
        <w:pStyle w:val="HTMLPreformatted"/>
        <w:ind w:left="720"/>
        <w:rPr>
          <w:color w:val="000000"/>
        </w:rPr>
      </w:pPr>
      <w:proofErr w:type="gramStart"/>
      <w:r>
        <w:rPr>
          <w:color w:val="000000"/>
        </w:rPr>
        <w:t>for</w:t>
      </w:r>
      <w:proofErr w:type="gramEnd"/>
      <w:r>
        <w:rPr>
          <w:color w:val="000000"/>
        </w:rPr>
        <w:t xml:space="preserve"> (</w:t>
      </w:r>
      <w:proofErr w:type="spellStart"/>
      <w:r>
        <w:rPr>
          <w:color w:val="000000"/>
        </w:rPr>
        <w:t>currP</w:t>
      </w:r>
      <w:proofErr w:type="spellEnd"/>
      <w:r>
        <w:rPr>
          <w:color w:val="000000"/>
        </w:rPr>
        <w:t xml:space="preserve"> = *</w:t>
      </w:r>
      <w:proofErr w:type="spellStart"/>
      <w:r>
        <w:rPr>
          <w:color w:val="000000"/>
        </w:rPr>
        <w:t>listP</w:t>
      </w:r>
      <w:proofErr w:type="spellEnd"/>
      <w:r>
        <w:rPr>
          <w:color w:val="000000"/>
        </w:rPr>
        <w:t xml:space="preserve">; </w:t>
      </w:r>
      <w:proofErr w:type="spellStart"/>
      <w:r>
        <w:rPr>
          <w:color w:val="000000"/>
        </w:rPr>
        <w:t>currP</w:t>
      </w:r>
      <w:proofErr w:type="spellEnd"/>
      <w:r>
        <w:rPr>
          <w:color w:val="000000"/>
        </w:rPr>
        <w:t xml:space="preserve"> != NULL; </w:t>
      </w:r>
      <w:proofErr w:type="spellStart"/>
      <w:r>
        <w:rPr>
          <w:color w:val="000000"/>
        </w:rPr>
        <w:t>currP</w:t>
      </w:r>
      <w:proofErr w:type="spellEnd"/>
      <w:r>
        <w:rPr>
          <w:color w:val="000000"/>
        </w:rPr>
        <w:t xml:space="preserve"> = </w:t>
      </w:r>
      <w:proofErr w:type="spellStart"/>
      <w:r>
        <w:rPr>
          <w:color w:val="000000"/>
        </w:rPr>
        <w:t>currP</w:t>
      </w:r>
      <w:proofErr w:type="spellEnd"/>
      <w:r>
        <w:rPr>
          <w:color w:val="000000"/>
        </w:rPr>
        <w:t>-&gt;next) {</w:t>
      </w:r>
    </w:p>
    <w:p w:rsidR="0070525A" w:rsidRDefault="0070525A" w:rsidP="0070525A">
      <w:pPr>
        <w:pStyle w:val="HTMLPreformatted"/>
        <w:ind w:left="720"/>
        <w:rPr>
          <w:color w:val="000000"/>
        </w:rPr>
      </w:pPr>
      <w:r>
        <w:rPr>
          <w:color w:val="000000"/>
        </w:rPr>
        <w:t xml:space="preserve">  </w:t>
      </w:r>
      <w:r>
        <w:rPr>
          <w:b/>
          <w:bCs/>
          <w:color w:val="000000"/>
        </w:rPr>
        <w:t>...</w:t>
      </w:r>
    </w:p>
    <w:p w:rsidR="0070525A" w:rsidRDefault="0070525A" w:rsidP="0070525A">
      <w:pPr>
        <w:pStyle w:val="NormalWeb"/>
        <w:ind w:left="720"/>
        <w:rPr>
          <w:color w:val="000000"/>
          <w:sz w:val="27"/>
          <w:szCs w:val="27"/>
        </w:rPr>
      </w:pPr>
      <w:r>
        <w:rPr>
          <w:color w:val="000000"/>
          <w:sz w:val="27"/>
          <w:szCs w:val="27"/>
        </w:rPr>
        <w:t>However, when we find the one to remove, we'll also need a pointer to the previous node:</w:t>
      </w:r>
    </w:p>
    <w:p w:rsidR="0070525A" w:rsidRDefault="0070525A" w:rsidP="0070525A">
      <w:pPr>
        <w:pStyle w:val="HTMLPreformatted"/>
        <w:ind w:left="720"/>
        <w:rPr>
          <w:color w:val="000000"/>
        </w:rPr>
      </w:pPr>
      <w:r>
        <w:rPr>
          <w:color w:val="000000"/>
        </w:rPr>
        <w:t>---------     ---------     ---------</w:t>
      </w:r>
    </w:p>
    <w:p w:rsidR="0070525A" w:rsidRDefault="0070525A" w:rsidP="0070525A">
      <w:pPr>
        <w:pStyle w:val="HTMLPreformatted"/>
        <w:ind w:left="720"/>
        <w:rPr>
          <w:color w:val="000000"/>
        </w:rPr>
      </w:pPr>
      <w:r>
        <w:rPr>
          <w:color w:val="000000"/>
        </w:rPr>
        <w:t xml:space="preserve">| </w:t>
      </w:r>
      <w:proofErr w:type="gramStart"/>
      <w:r>
        <w:rPr>
          <w:color w:val="000000"/>
        </w:rPr>
        <w:t>x</w:t>
      </w:r>
      <w:proofErr w:type="gramEnd"/>
      <w:r>
        <w:rPr>
          <w:color w:val="000000"/>
        </w:rPr>
        <w:t xml:space="preserve"> | --+---&gt; | y | --+---&gt; | z | --+---&gt;</w:t>
      </w:r>
    </w:p>
    <w:p w:rsidR="0070525A" w:rsidRDefault="0070525A" w:rsidP="0070525A">
      <w:pPr>
        <w:pStyle w:val="HTMLPreformatted"/>
        <w:ind w:left="720"/>
        <w:rPr>
          <w:color w:val="000000"/>
        </w:rPr>
      </w:pPr>
      <w:r>
        <w:rPr>
          <w:color w:val="000000"/>
        </w:rPr>
        <w:t>---------     ---------     ---------</w:t>
      </w:r>
    </w:p>
    <w:p w:rsidR="0070525A" w:rsidRDefault="0070525A" w:rsidP="0070525A">
      <w:pPr>
        <w:pStyle w:val="HTMLPreformatted"/>
        <w:ind w:left="720"/>
        <w:rPr>
          <w:color w:val="000000"/>
        </w:rPr>
      </w:pPr>
      <w:r>
        <w:rPr>
          <w:color w:val="000000"/>
        </w:rPr>
        <w:t xml:space="preserve">  ^            ^</w:t>
      </w:r>
    </w:p>
    <w:p w:rsidR="0070525A" w:rsidRDefault="0070525A" w:rsidP="0070525A">
      <w:pPr>
        <w:pStyle w:val="HTMLPreformatted"/>
        <w:ind w:left="720"/>
        <w:rPr>
          <w:color w:val="000000"/>
        </w:rPr>
      </w:pPr>
      <w:r>
        <w:rPr>
          <w:color w:val="000000"/>
        </w:rPr>
        <w:t xml:space="preserve">  |            |</w:t>
      </w:r>
    </w:p>
    <w:p w:rsidR="0070525A" w:rsidRDefault="0070525A" w:rsidP="0070525A">
      <w:pPr>
        <w:pStyle w:val="HTMLPreformatted"/>
        <w:ind w:left="720"/>
        <w:rPr>
          <w:color w:val="000000"/>
        </w:rPr>
      </w:pPr>
      <w:r>
        <w:rPr>
          <w:color w:val="000000"/>
        </w:rPr>
        <w:t xml:space="preserve"> </w:t>
      </w:r>
      <w:proofErr w:type="spellStart"/>
      <w:proofErr w:type="gramStart"/>
      <w:r>
        <w:rPr>
          <w:color w:val="000000"/>
        </w:rPr>
        <w:t>prevP</w:t>
      </w:r>
      <w:proofErr w:type="spellEnd"/>
      <w:proofErr w:type="gramEnd"/>
      <w:r>
        <w:rPr>
          <w:color w:val="000000"/>
        </w:rPr>
        <w:t xml:space="preserve">        </w:t>
      </w:r>
      <w:proofErr w:type="spellStart"/>
      <w:r>
        <w:rPr>
          <w:color w:val="000000"/>
        </w:rPr>
        <w:t>currP</w:t>
      </w:r>
      <w:proofErr w:type="spellEnd"/>
    </w:p>
    <w:p w:rsidR="0070525A" w:rsidRDefault="0070525A" w:rsidP="0070525A">
      <w:pPr>
        <w:pStyle w:val="NormalWeb"/>
        <w:ind w:left="720"/>
        <w:rPr>
          <w:color w:val="000000"/>
          <w:sz w:val="27"/>
          <w:szCs w:val="27"/>
        </w:rPr>
      </w:pPr>
      <w:r>
        <w:rPr>
          <w:color w:val="000000"/>
          <w:sz w:val="27"/>
          <w:szCs w:val="27"/>
        </w:rPr>
        <w:t>Thus, we also need to maintain a previous pointer at each step of the loop:</w:t>
      </w:r>
    </w:p>
    <w:p w:rsidR="0070525A" w:rsidRDefault="0070525A" w:rsidP="0070525A">
      <w:pPr>
        <w:pStyle w:val="HTMLPreformatted"/>
        <w:ind w:left="720"/>
        <w:rPr>
          <w:color w:val="000000"/>
        </w:rPr>
      </w:pPr>
      <w:proofErr w:type="gramStart"/>
      <w:r>
        <w:rPr>
          <w:color w:val="000000"/>
        </w:rPr>
        <w:t>for</w:t>
      </w:r>
      <w:proofErr w:type="gramEnd"/>
      <w:r>
        <w:rPr>
          <w:color w:val="000000"/>
        </w:rPr>
        <w:t xml:space="preserve"> (</w:t>
      </w:r>
      <w:proofErr w:type="spellStart"/>
      <w:r>
        <w:rPr>
          <w:color w:val="000000"/>
        </w:rPr>
        <w:t>currP</w:t>
      </w:r>
      <w:proofErr w:type="spellEnd"/>
      <w:r>
        <w:rPr>
          <w:color w:val="000000"/>
        </w:rPr>
        <w:t xml:space="preserve"> = *</w:t>
      </w:r>
      <w:proofErr w:type="spellStart"/>
      <w:r>
        <w:rPr>
          <w:color w:val="000000"/>
        </w:rPr>
        <w:t>listP</w:t>
      </w:r>
      <w:proofErr w:type="spellEnd"/>
      <w:r>
        <w:rPr>
          <w:color w:val="000000"/>
        </w:rPr>
        <w:t>;</w:t>
      </w:r>
    </w:p>
    <w:p w:rsidR="0070525A" w:rsidRDefault="0070525A" w:rsidP="0070525A">
      <w:pPr>
        <w:pStyle w:val="HTMLPreformatted"/>
        <w:ind w:left="720"/>
        <w:rPr>
          <w:color w:val="000000"/>
        </w:rPr>
      </w:pPr>
      <w:r>
        <w:rPr>
          <w:color w:val="000000"/>
        </w:rPr>
        <w:t xml:space="preserve">      </w:t>
      </w:r>
      <w:proofErr w:type="spellStart"/>
      <w:proofErr w:type="gramStart"/>
      <w:r>
        <w:rPr>
          <w:color w:val="000000"/>
        </w:rPr>
        <w:t>currP</w:t>
      </w:r>
      <w:proofErr w:type="spellEnd"/>
      <w:r>
        <w:rPr>
          <w:color w:val="000000"/>
        </w:rPr>
        <w:t xml:space="preserve"> !</w:t>
      </w:r>
      <w:proofErr w:type="gramEnd"/>
      <w:r>
        <w:rPr>
          <w:color w:val="000000"/>
        </w:rPr>
        <w:t>= NULL;</w:t>
      </w:r>
    </w:p>
    <w:p w:rsidR="0070525A" w:rsidRDefault="0070525A" w:rsidP="0070525A">
      <w:pPr>
        <w:pStyle w:val="HTMLPreformatted"/>
        <w:ind w:left="720"/>
        <w:rPr>
          <w:color w:val="000000"/>
        </w:rPr>
      </w:pPr>
      <w:r>
        <w:rPr>
          <w:color w:val="000000"/>
        </w:rPr>
        <w:t xml:space="preserve">      </w:t>
      </w:r>
      <w:proofErr w:type="spellStart"/>
      <w:proofErr w:type="gramStart"/>
      <w:r>
        <w:rPr>
          <w:color w:val="EE0000"/>
        </w:rPr>
        <w:t>prevP</w:t>
      </w:r>
      <w:proofErr w:type="spellEnd"/>
      <w:proofErr w:type="gramEnd"/>
      <w:r>
        <w:rPr>
          <w:color w:val="EE0000"/>
        </w:rPr>
        <w:t xml:space="preserve"> = </w:t>
      </w:r>
      <w:proofErr w:type="spellStart"/>
      <w:r>
        <w:rPr>
          <w:color w:val="EE0000"/>
        </w:rPr>
        <w:t>currP</w:t>
      </w:r>
      <w:proofErr w:type="spellEnd"/>
      <w:r>
        <w:rPr>
          <w:color w:val="000000"/>
        </w:rPr>
        <w:t xml:space="preserve">, </w:t>
      </w:r>
      <w:proofErr w:type="spellStart"/>
      <w:r>
        <w:rPr>
          <w:color w:val="000000"/>
        </w:rPr>
        <w:t>currP</w:t>
      </w:r>
      <w:proofErr w:type="spellEnd"/>
      <w:r>
        <w:rPr>
          <w:color w:val="000000"/>
        </w:rPr>
        <w:t xml:space="preserve"> = </w:t>
      </w:r>
      <w:proofErr w:type="spellStart"/>
      <w:r>
        <w:rPr>
          <w:color w:val="000000"/>
        </w:rPr>
        <w:t>currP</w:t>
      </w:r>
      <w:proofErr w:type="spellEnd"/>
      <w:r>
        <w:rPr>
          <w:color w:val="000000"/>
        </w:rPr>
        <w:t>-&gt;next) {</w:t>
      </w:r>
    </w:p>
    <w:p w:rsidR="0070525A" w:rsidRDefault="0070525A" w:rsidP="0070525A">
      <w:pPr>
        <w:pStyle w:val="NormalWeb"/>
        <w:ind w:left="720"/>
        <w:rPr>
          <w:color w:val="000000"/>
          <w:sz w:val="27"/>
          <w:szCs w:val="27"/>
        </w:rPr>
      </w:pPr>
      <w:r>
        <w:rPr>
          <w:color w:val="000000"/>
          <w:sz w:val="27"/>
          <w:szCs w:val="27"/>
        </w:rPr>
        <w:t>(Notice that there are 2</w:t>
      </w:r>
      <w:r>
        <w:rPr>
          <w:rStyle w:val="apple-converted-space"/>
          <w:color w:val="000000"/>
          <w:sz w:val="27"/>
          <w:szCs w:val="27"/>
        </w:rPr>
        <w:t> </w:t>
      </w:r>
      <w:r>
        <w:rPr>
          <w:rStyle w:val="Emphasis"/>
          <w:color w:val="000000"/>
          <w:sz w:val="27"/>
          <w:szCs w:val="27"/>
        </w:rPr>
        <w:t>increments</w:t>
      </w:r>
      <w:r>
        <w:rPr>
          <w:rStyle w:val="apple-converted-space"/>
          <w:color w:val="000000"/>
          <w:sz w:val="27"/>
          <w:szCs w:val="27"/>
        </w:rPr>
        <w:t> </w:t>
      </w:r>
      <w:r>
        <w:rPr>
          <w:color w:val="000000"/>
          <w:sz w:val="27"/>
          <w:szCs w:val="27"/>
        </w:rPr>
        <w:t>separated by a comma.)</w:t>
      </w:r>
    </w:p>
    <w:p w:rsidR="0070525A" w:rsidRDefault="004C5606" w:rsidP="0070525A">
      <w:pPr>
        <w:spacing w:beforeAutospacing="1" w:afterAutospacing="1"/>
        <w:ind w:left="720"/>
        <w:rPr>
          <w:color w:val="000000"/>
          <w:sz w:val="27"/>
          <w:szCs w:val="27"/>
        </w:rPr>
      </w:pPr>
      <w:r>
        <w:rPr>
          <w:color w:val="000000"/>
          <w:sz w:val="27"/>
          <w:szCs w:val="27"/>
        </w:rPr>
        <w:pict>
          <v:rect id="_x0000_i1043" style="width:93.6pt;height:1.5pt" o:hrpct="200" o:hrstd="t" o:hr="t" fillcolor="#a0a0a0" stroked="f"/>
        </w:pict>
      </w:r>
    </w:p>
    <w:p w:rsidR="0070525A" w:rsidRDefault="0070525A" w:rsidP="0070525A">
      <w:pPr>
        <w:pStyle w:val="NormalWeb"/>
        <w:ind w:left="720"/>
        <w:rPr>
          <w:color w:val="000000"/>
          <w:sz w:val="27"/>
          <w:szCs w:val="27"/>
        </w:rPr>
      </w:pPr>
      <w:r>
        <w:rPr>
          <w:color w:val="000000"/>
          <w:sz w:val="27"/>
          <w:szCs w:val="27"/>
        </w:rPr>
        <w:t>To complete the function, we'll have to:</w:t>
      </w:r>
    </w:p>
    <w:p w:rsidR="0070525A" w:rsidRDefault="0070525A" w:rsidP="0070525A">
      <w:pPr>
        <w:numPr>
          <w:ilvl w:val="1"/>
          <w:numId w:val="8"/>
        </w:numPr>
        <w:spacing w:before="100" w:beforeAutospacing="1" w:after="100" w:afterAutospacing="1" w:line="240" w:lineRule="auto"/>
        <w:rPr>
          <w:color w:val="000000"/>
          <w:sz w:val="27"/>
          <w:szCs w:val="27"/>
        </w:rPr>
      </w:pPr>
      <w:r>
        <w:rPr>
          <w:color w:val="000000"/>
          <w:sz w:val="27"/>
          <w:szCs w:val="27"/>
        </w:rPr>
        <w:t>Have some way to indicate when there is no</w:t>
      </w:r>
      <w:r>
        <w:rPr>
          <w:rStyle w:val="apple-converted-space"/>
          <w:color w:val="000000"/>
          <w:sz w:val="27"/>
          <w:szCs w:val="27"/>
        </w:rPr>
        <w:t> </w:t>
      </w:r>
      <w:r>
        <w:rPr>
          <w:rStyle w:val="Emphasis"/>
          <w:color w:val="000000"/>
          <w:sz w:val="27"/>
          <w:szCs w:val="27"/>
        </w:rPr>
        <w:t>previous</w:t>
      </w:r>
      <w:r>
        <w:rPr>
          <w:rStyle w:val="apple-converted-space"/>
          <w:color w:val="000000"/>
          <w:sz w:val="27"/>
          <w:szCs w:val="27"/>
        </w:rPr>
        <w:t> </w:t>
      </w:r>
      <w:r>
        <w:rPr>
          <w:color w:val="000000"/>
          <w:sz w:val="27"/>
          <w:szCs w:val="27"/>
        </w:rPr>
        <w:t>node.</w:t>
      </w:r>
      <w:r>
        <w:rPr>
          <w:color w:val="000000"/>
          <w:sz w:val="27"/>
          <w:szCs w:val="27"/>
        </w:rPr>
        <w:br/>
        <w:t>Remember that removing the first node is a special case because...</w:t>
      </w:r>
    </w:p>
    <w:p w:rsidR="0070525A" w:rsidRDefault="0070525A" w:rsidP="0070525A">
      <w:pPr>
        <w:numPr>
          <w:ilvl w:val="2"/>
          <w:numId w:val="8"/>
        </w:numPr>
        <w:spacing w:before="100" w:beforeAutospacing="1" w:after="100" w:afterAutospacing="1" w:line="240" w:lineRule="auto"/>
        <w:rPr>
          <w:color w:val="000000"/>
          <w:sz w:val="27"/>
          <w:szCs w:val="27"/>
        </w:rPr>
      </w:pPr>
      <w:r>
        <w:rPr>
          <w:color w:val="000000"/>
          <w:sz w:val="27"/>
          <w:szCs w:val="27"/>
        </w:rPr>
        <w:t>It requires no relinking of nodes.</w:t>
      </w:r>
    </w:p>
    <w:p w:rsidR="0070525A" w:rsidRDefault="0070525A" w:rsidP="0070525A">
      <w:pPr>
        <w:numPr>
          <w:ilvl w:val="2"/>
          <w:numId w:val="8"/>
        </w:numPr>
        <w:spacing w:before="100" w:beforeAutospacing="1" w:after="100" w:afterAutospacing="1" w:line="240" w:lineRule="auto"/>
        <w:rPr>
          <w:color w:val="000000"/>
          <w:sz w:val="27"/>
          <w:szCs w:val="27"/>
        </w:rPr>
      </w:pPr>
      <w:r>
        <w:rPr>
          <w:color w:val="000000"/>
          <w:sz w:val="27"/>
          <w:szCs w:val="27"/>
        </w:rPr>
        <w:t>We have to update the pointer to the beginning of the list.</w:t>
      </w:r>
      <w:r>
        <w:rPr>
          <w:rStyle w:val="apple-converted-space"/>
          <w:color w:val="000000"/>
          <w:sz w:val="27"/>
          <w:szCs w:val="27"/>
        </w:rPr>
        <w:t> </w:t>
      </w:r>
      <w:r>
        <w:rPr>
          <w:rStyle w:val="Emphasis"/>
          <w:color w:val="000000"/>
          <w:sz w:val="27"/>
          <w:szCs w:val="27"/>
        </w:rPr>
        <w:t>We don't have to return the new pointer to the beginning (in case it was changed) since we have direct access to it in the function (via</w:t>
      </w:r>
      <w:r>
        <w:rPr>
          <w:rStyle w:val="apple-converted-space"/>
          <w:i/>
          <w:iCs/>
          <w:color w:val="000000"/>
          <w:sz w:val="27"/>
          <w:szCs w:val="27"/>
        </w:rPr>
        <w:t> </w:t>
      </w:r>
      <w:proofErr w:type="spellStart"/>
      <w:r>
        <w:rPr>
          <w:rStyle w:val="HTMLCode"/>
          <w:rFonts w:eastAsiaTheme="minorHAnsi"/>
          <w:i/>
          <w:iCs/>
          <w:color w:val="000000"/>
        </w:rPr>
        <w:t>listP</w:t>
      </w:r>
      <w:proofErr w:type="spellEnd"/>
      <w:r>
        <w:rPr>
          <w:rStyle w:val="Emphasis"/>
          <w:color w:val="000000"/>
          <w:sz w:val="27"/>
          <w:szCs w:val="27"/>
        </w:rPr>
        <w:t>).</w:t>
      </w:r>
    </w:p>
    <w:p w:rsidR="0070525A" w:rsidRDefault="0070525A" w:rsidP="0070525A">
      <w:pPr>
        <w:numPr>
          <w:ilvl w:val="1"/>
          <w:numId w:val="8"/>
        </w:numPr>
        <w:spacing w:before="100" w:beforeAutospacing="1" w:after="100" w:afterAutospacing="1" w:line="240" w:lineRule="auto"/>
        <w:rPr>
          <w:color w:val="000000"/>
          <w:sz w:val="27"/>
          <w:szCs w:val="27"/>
        </w:rPr>
      </w:pPr>
      <w:r>
        <w:rPr>
          <w:color w:val="000000"/>
          <w:sz w:val="27"/>
          <w:szCs w:val="27"/>
        </w:rPr>
        <w:t>Relink the list (i.e., skip over the node to be deleted).</w:t>
      </w:r>
    </w:p>
    <w:p w:rsidR="0070525A" w:rsidRDefault="0070525A" w:rsidP="0070525A">
      <w:pPr>
        <w:numPr>
          <w:ilvl w:val="1"/>
          <w:numId w:val="8"/>
        </w:numPr>
        <w:spacing w:before="100" w:beforeAutospacing="1" w:after="100" w:afterAutospacing="1" w:line="240" w:lineRule="auto"/>
        <w:rPr>
          <w:color w:val="000000"/>
          <w:sz w:val="27"/>
          <w:szCs w:val="27"/>
        </w:rPr>
      </w:pPr>
      <w:r>
        <w:rPr>
          <w:color w:val="000000"/>
          <w:sz w:val="27"/>
          <w:szCs w:val="27"/>
        </w:rPr>
        <w:lastRenderedPageBreak/>
        <w:t>Remove the node.</w:t>
      </w:r>
    </w:p>
    <w:p w:rsidR="0070525A" w:rsidRDefault="0070525A" w:rsidP="0070525A">
      <w:pPr>
        <w:pStyle w:val="NormalWeb"/>
        <w:ind w:left="720"/>
        <w:rPr>
          <w:color w:val="000000"/>
          <w:sz w:val="27"/>
          <w:szCs w:val="27"/>
        </w:rPr>
      </w:pPr>
      <w:r>
        <w:rPr>
          <w:color w:val="000000"/>
          <w:sz w:val="27"/>
          <w:szCs w:val="27"/>
        </w:rPr>
        <w:t>One implementation of this function might be:</w:t>
      </w:r>
    </w:p>
    <w:p w:rsidR="0070525A" w:rsidRDefault="0070525A" w:rsidP="0070525A">
      <w:pPr>
        <w:pStyle w:val="HTMLPreformatted"/>
        <w:ind w:left="720"/>
        <w:rPr>
          <w:color w:val="000000"/>
        </w:rPr>
      </w:pPr>
      <w:proofErr w:type="gramStart"/>
      <w:r>
        <w:rPr>
          <w:color w:val="000000"/>
        </w:rPr>
        <w:t>void</w:t>
      </w:r>
      <w:proofErr w:type="gramEnd"/>
      <w:r>
        <w:rPr>
          <w:color w:val="000000"/>
        </w:rPr>
        <w:t xml:space="preserve"> </w:t>
      </w:r>
      <w:proofErr w:type="spellStart"/>
      <w:r>
        <w:rPr>
          <w:color w:val="000000"/>
        </w:rPr>
        <w:t>ListDelete</w:t>
      </w:r>
      <w:proofErr w:type="spellEnd"/>
      <w:r>
        <w:rPr>
          <w:color w:val="000000"/>
        </w:rPr>
        <w:t>(</w:t>
      </w:r>
      <w:proofErr w:type="spellStart"/>
      <w:r>
        <w:rPr>
          <w:color w:val="000000"/>
        </w:rPr>
        <w:t>nodeT</w:t>
      </w:r>
      <w:proofErr w:type="spellEnd"/>
      <w:r>
        <w:rPr>
          <w:color w:val="000000"/>
        </w:rPr>
        <w:t xml:space="preserve"> **</w:t>
      </w:r>
      <w:proofErr w:type="spellStart"/>
      <w:r>
        <w:rPr>
          <w:color w:val="000000"/>
        </w:rPr>
        <w:t>listP</w:t>
      </w:r>
      <w:proofErr w:type="spellEnd"/>
      <w:r>
        <w:rPr>
          <w:color w:val="000000"/>
        </w:rPr>
        <w:t xml:space="preserve">, </w:t>
      </w:r>
      <w:proofErr w:type="spellStart"/>
      <w:r>
        <w:rPr>
          <w:color w:val="000000"/>
        </w:rPr>
        <w:t>elementT</w:t>
      </w:r>
      <w:proofErr w:type="spellEnd"/>
      <w:r>
        <w:rPr>
          <w:color w:val="000000"/>
        </w:rPr>
        <w:t xml:space="preserve"> value)</w:t>
      </w:r>
    </w:p>
    <w:p w:rsidR="0070525A" w:rsidRDefault="0070525A" w:rsidP="0070525A">
      <w:pPr>
        <w:pStyle w:val="HTMLPreformatted"/>
        <w:ind w:left="720"/>
        <w:rPr>
          <w:color w:val="000000"/>
        </w:rPr>
      </w:pPr>
      <w:r>
        <w:rPr>
          <w:color w:val="000000"/>
        </w:rPr>
        <w:t>{</w:t>
      </w:r>
    </w:p>
    <w:p w:rsidR="0070525A" w:rsidRDefault="0070525A" w:rsidP="0070525A">
      <w:pPr>
        <w:pStyle w:val="HTMLPreformatted"/>
        <w:ind w:left="720"/>
        <w:rPr>
          <w:color w:val="000000"/>
        </w:rPr>
      </w:pPr>
      <w:r>
        <w:rPr>
          <w:color w:val="000000"/>
        </w:rPr>
        <w:t xml:space="preserve">  </w:t>
      </w:r>
      <w:proofErr w:type="spellStart"/>
      <w:proofErr w:type="gramStart"/>
      <w:r>
        <w:rPr>
          <w:color w:val="000000"/>
        </w:rPr>
        <w:t>nodeT</w:t>
      </w:r>
      <w:proofErr w:type="spellEnd"/>
      <w:proofErr w:type="gramEnd"/>
      <w:r>
        <w:rPr>
          <w:color w:val="000000"/>
        </w:rPr>
        <w:t xml:space="preserve"> *</w:t>
      </w:r>
      <w:proofErr w:type="spellStart"/>
      <w:r>
        <w:rPr>
          <w:color w:val="000000"/>
        </w:rPr>
        <w:t>currP</w:t>
      </w:r>
      <w:proofErr w:type="spellEnd"/>
      <w:r>
        <w:rPr>
          <w:color w:val="000000"/>
        </w:rPr>
        <w:t>, *</w:t>
      </w:r>
      <w:proofErr w:type="spellStart"/>
      <w:r>
        <w:rPr>
          <w:color w:val="000000"/>
        </w:rPr>
        <w:t>prevP</w:t>
      </w:r>
      <w:proofErr w:type="spellEnd"/>
      <w:r>
        <w:rPr>
          <w:color w:val="000000"/>
        </w:rPr>
        <w:t>;</w:t>
      </w:r>
    </w:p>
    <w:p w:rsidR="0070525A" w:rsidRDefault="0070525A" w:rsidP="0070525A">
      <w:pPr>
        <w:pStyle w:val="HTMLPreformatted"/>
        <w:ind w:left="720"/>
        <w:rPr>
          <w:color w:val="000000"/>
        </w:rPr>
      </w:pPr>
    </w:p>
    <w:p w:rsidR="0070525A" w:rsidRDefault="0070525A" w:rsidP="0070525A">
      <w:pPr>
        <w:pStyle w:val="HTMLPreformatted"/>
        <w:ind w:left="720"/>
        <w:rPr>
          <w:color w:val="000000"/>
        </w:rPr>
      </w:pPr>
      <w:r>
        <w:rPr>
          <w:color w:val="000000"/>
        </w:rPr>
        <w:t xml:space="preserve">  /* </w:t>
      </w:r>
      <w:proofErr w:type="gramStart"/>
      <w:r>
        <w:rPr>
          <w:color w:val="000000"/>
        </w:rPr>
        <w:t>For</w:t>
      </w:r>
      <w:proofErr w:type="gramEnd"/>
      <w:r>
        <w:rPr>
          <w:color w:val="000000"/>
        </w:rPr>
        <w:t xml:space="preserve"> 1st node, indicate there is no previous. */</w:t>
      </w:r>
    </w:p>
    <w:p w:rsidR="0070525A" w:rsidRDefault="0070525A" w:rsidP="0070525A">
      <w:pPr>
        <w:pStyle w:val="HTMLPreformatted"/>
        <w:ind w:left="720"/>
        <w:rPr>
          <w:color w:val="000000"/>
        </w:rPr>
      </w:pPr>
      <w:r>
        <w:rPr>
          <w:color w:val="000000"/>
        </w:rPr>
        <w:t xml:space="preserve">  </w:t>
      </w:r>
      <w:proofErr w:type="spellStart"/>
      <w:proofErr w:type="gramStart"/>
      <w:r>
        <w:rPr>
          <w:color w:val="000000"/>
        </w:rPr>
        <w:t>prevP</w:t>
      </w:r>
      <w:proofErr w:type="spellEnd"/>
      <w:proofErr w:type="gramEnd"/>
      <w:r>
        <w:rPr>
          <w:color w:val="000000"/>
        </w:rPr>
        <w:t xml:space="preserve"> = NULL;</w:t>
      </w:r>
    </w:p>
    <w:p w:rsidR="0070525A" w:rsidRDefault="0070525A" w:rsidP="0070525A">
      <w:pPr>
        <w:pStyle w:val="HTMLPreformatted"/>
        <w:ind w:left="720"/>
        <w:rPr>
          <w:color w:val="000000"/>
        </w:rPr>
      </w:pPr>
    </w:p>
    <w:p w:rsidR="0070525A" w:rsidRDefault="0070525A" w:rsidP="0070525A">
      <w:pPr>
        <w:pStyle w:val="HTMLPreformatted"/>
        <w:ind w:left="720"/>
        <w:rPr>
          <w:color w:val="000000"/>
        </w:rPr>
      </w:pPr>
      <w:r>
        <w:rPr>
          <w:color w:val="000000"/>
        </w:rPr>
        <w:t xml:space="preserve">  /*</w:t>
      </w:r>
    </w:p>
    <w:p w:rsidR="0070525A" w:rsidRDefault="0070525A" w:rsidP="0070525A">
      <w:pPr>
        <w:pStyle w:val="HTMLPreformatted"/>
        <w:ind w:left="720"/>
        <w:rPr>
          <w:color w:val="000000"/>
        </w:rPr>
      </w:pPr>
      <w:r>
        <w:rPr>
          <w:color w:val="000000"/>
        </w:rPr>
        <w:t xml:space="preserve">   * Visit each node, maintaining a pointer to</w:t>
      </w:r>
    </w:p>
    <w:p w:rsidR="0070525A" w:rsidRDefault="0070525A" w:rsidP="0070525A">
      <w:pPr>
        <w:pStyle w:val="HTMLPreformatted"/>
        <w:ind w:left="720"/>
        <w:rPr>
          <w:color w:val="000000"/>
        </w:rPr>
      </w:pPr>
      <w:r>
        <w:rPr>
          <w:color w:val="000000"/>
        </w:rPr>
        <w:t xml:space="preserve">   * </w:t>
      </w:r>
      <w:proofErr w:type="gramStart"/>
      <w:r>
        <w:rPr>
          <w:color w:val="000000"/>
        </w:rPr>
        <w:t>the</w:t>
      </w:r>
      <w:proofErr w:type="gramEnd"/>
      <w:r>
        <w:rPr>
          <w:color w:val="000000"/>
        </w:rPr>
        <w:t xml:space="preserve"> previous node we just visited.</w:t>
      </w:r>
    </w:p>
    <w:p w:rsidR="0070525A" w:rsidRDefault="0070525A" w:rsidP="0070525A">
      <w:pPr>
        <w:pStyle w:val="HTMLPreformatted"/>
        <w:ind w:left="720"/>
        <w:rPr>
          <w:color w:val="000000"/>
        </w:rPr>
      </w:pPr>
      <w:r>
        <w:rPr>
          <w:color w:val="000000"/>
        </w:rPr>
        <w:t xml:space="preserve">   */</w:t>
      </w:r>
    </w:p>
    <w:p w:rsidR="0070525A" w:rsidRDefault="0070525A" w:rsidP="0070525A">
      <w:pPr>
        <w:pStyle w:val="HTMLPreformatted"/>
        <w:ind w:left="720"/>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currP</w:t>
      </w:r>
      <w:proofErr w:type="spellEnd"/>
      <w:r>
        <w:rPr>
          <w:color w:val="000000"/>
        </w:rPr>
        <w:t xml:space="preserve"> = *</w:t>
      </w:r>
      <w:proofErr w:type="spellStart"/>
      <w:r>
        <w:rPr>
          <w:color w:val="000000"/>
        </w:rPr>
        <w:t>listP</w:t>
      </w:r>
      <w:proofErr w:type="spellEnd"/>
      <w:r>
        <w:rPr>
          <w:color w:val="000000"/>
        </w:rPr>
        <w:t>;</w:t>
      </w:r>
    </w:p>
    <w:p w:rsidR="0070525A" w:rsidRDefault="0070525A" w:rsidP="0070525A">
      <w:pPr>
        <w:pStyle w:val="HTMLPreformatted"/>
        <w:ind w:left="720"/>
        <w:rPr>
          <w:color w:val="000000"/>
        </w:rPr>
      </w:pPr>
      <w:r>
        <w:rPr>
          <w:color w:val="000000"/>
        </w:rPr>
        <w:tab/>
      </w:r>
      <w:proofErr w:type="spellStart"/>
      <w:proofErr w:type="gramStart"/>
      <w:r>
        <w:rPr>
          <w:color w:val="000000"/>
        </w:rPr>
        <w:t>currP</w:t>
      </w:r>
      <w:proofErr w:type="spellEnd"/>
      <w:r>
        <w:rPr>
          <w:color w:val="000000"/>
        </w:rPr>
        <w:t xml:space="preserve"> !</w:t>
      </w:r>
      <w:proofErr w:type="gramEnd"/>
      <w:r>
        <w:rPr>
          <w:color w:val="000000"/>
        </w:rPr>
        <w:t>= NULL;</w:t>
      </w:r>
    </w:p>
    <w:p w:rsidR="0070525A" w:rsidRDefault="0070525A" w:rsidP="0070525A">
      <w:pPr>
        <w:pStyle w:val="HTMLPreformatted"/>
        <w:ind w:left="720"/>
        <w:rPr>
          <w:color w:val="000000"/>
        </w:rPr>
      </w:pPr>
      <w:r>
        <w:rPr>
          <w:color w:val="000000"/>
        </w:rPr>
        <w:tab/>
      </w:r>
      <w:proofErr w:type="spellStart"/>
      <w:proofErr w:type="gramStart"/>
      <w:r>
        <w:rPr>
          <w:color w:val="000000"/>
        </w:rPr>
        <w:t>prevP</w:t>
      </w:r>
      <w:proofErr w:type="spellEnd"/>
      <w:proofErr w:type="gramEnd"/>
      <w:r>
        <w:rPr>
          <w:color w:val="000000"/>
        </w:rPr>
        <w:t xml:space="preserve"> = </w:t>
      </w:r>
      <w:proofErr w:type="spellStart"/>
      <w:r>
        <w:rPr>
          <w:color w:val="000000"/>
        </w:rPr>
        <w:t>currP</w:t>
      </w:r>
      <w:proofErr w:type="spellEnd"/>
      <w:r>
        <w:rPr>
          <w:color w:val="000000"/>
        </w:rPr>
        <w:t xml:space="preserve">, </w:t>
      </w:r>
      <w:proofErr w:type="spellStart"/>
      <w:r>
        <w:rPr>
          <w:color w:val="000000"/>
        </w:rPr>
        <w:t>currP</w:t>
      </w:r>
      <w:proofErr w:type="spellEnd"/>
      <w:r>
        <w:rPr>
          <w:color w:val="000000"/>
        </w:rPr>
        <w:t xml:space="preserve"> = </w:t>
      </w:r>
      <w:proofErr w:type="spellStart"/>
      <w:r>
        <w:rPr>
          <w:color w:val="000000"/>
        </w:rPr>
        <w:t>currP</w:t>
      </w:r>
      <w:proofErr w:type="spellEnd"/>
      <w:r>
        <w:rPr>
          <w:color w:val="000000"/>
        </w:rPr>
        <w:t>-&gt;next) {</w:t>
      </w:r>
    </w:p>
    <w:p w:rsidR="0070525A" w:rsidRDefault="0070525A" w:rsidP="0070525A">
      <w:pPr>
        <w:pStyle w:val="HTMLPreformatted"/>
        <w:ind w:left="720"/>
        <w:rPr>
          <w:color w:val="000000"/>
        </w:rPr>
      </w:pPr>
    </w:p>
    <w:p w:rsidR="0070525A" w:rsidRDefault="0070525A" w:rsidP="0070525A">
      <w:pPr>
        <w:pStyle w:val="HTMLPreformatted"/>
        <w:ind w:left="720"/>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currP</w:t>
      </w:r>
      <w:proofErr w:type="spellEnd"/>
      <w:r>
        <w:rPr>
          <w:color w:val="000000"/>
        </w:rPr>
        <w:t>-&gt;element == value) {  /* Found it. */</w:t>
      </w:r>
    </w:p>
    <w:p w:rsidR="0070525A" w:rsidRDefault="0070525A" w:rsidP="0070525A">
      <w:pPr>
        <w:pStyle w:val="HTMLPreformatted"/>
        <w:ind w:left="720"/>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prevP</w:t>
      </w:r>
      <w:proofErr w:type="spellEnd"/>
      <w:r>
        <w:rPr>
          <w:color w:val="000000"/>
        </w:rPr>
        <w:t xml:space="preserve"> == NULL) {</w:t>
      </w:r>
    </w:p>
    <w:p w:rsidR="0070525A" w:rsidRDefault="0070525A" w:rsidP="0070525A">
      <w:pPr>
        <w:pStyle w:val="HTMLPreformatted"/>
        <w:ind w:left="720"/>
        <w:rPr>
          <w:color w:val="000000"/>
        </w:rPr>
      </w:pPr>
      <w:r>
        <w:rPr>
          <w:color w:val="000000"/>
        </w:rPr>
        <w:t xml:space="preserve">        /* Fix beginning pointer. */</w:t>
      </w:r>
    </w:p>
    <w:p w:rsidR="0070525A" w:rsidRDefault="0070525A" w:rsidP="0070525A">
      <w:pPr>
        <w:pStyle w:val="HTMLPreformatted"/>
        <w:ind w:left="720"/>
        <w:rPr>
          <w:color w:val="000000"/>
        </w:rPr>
      </w:pPr>
      <w:r>
        <w:rPr>
          <w:color w:val="000000"/>
        </w:rPr>
        <w:t xml:space="preserve">        *</w:t>
      </w:r>
      <w:proofErr w:type="spellStart"/>
      <w:r>
        <w:rPr>
          <w:color w:val="000000"/>
        </w:rPr>
        <w:t>listP</w:t>
      </w:r>
      <w:proofErr w:type="spellEnd"/>
      <w:r>
        <w:rPr>
          <w:color w:val="000000"/>
        </w:rPr>
        <w:t xml:space="preserve"> = </w:t>
      </w:r>
      <w:proofErr w:type="spellStart"/>
      <w:r>
        <w:rPr>
          <w:color w:val="000000"/>
        </w:rPr>
        <w:t>currP</w:t>
      </w:r>
      <w:proofErr w:type="spellEnd"/>
      <w:r>
        <w:rPr>
          <w:color w:val="000000"/>
        </w:rPr>
        <w:t>-&gt;next;</w:t>
      </w:r>
    </w:p>
    <w:p w:rsidR="0070525A" w:rsidRDefault="0070525A" w:rsidP="0070525A">
      <w:pPr>
        <w:pStyle w:val="HTMLPreformatted"/>
        <w:ind w:left="720"/>
        <w:rPr>
          <w:color w:val="000000"/>
        </w:rPr>
      </w:pPr>
      <w:r>
        <w:rPr>
          <w:color w:val="000000"/>
        </w:rPr>
        <w:t xml:space="preserve">      } else {</w:t>
      </w:r>
    </w:p>
    <w:p w:rsidR="0070525A" w:rsidRDefault="0070525A" w:rsidP="0070525A">
      <w:pPr>
        <w:pStyle w:val="HTMLPreformatted"/>
        <w:ind w:left="720"/>
        <w:rPr>
          <w:color w:val="000000"/>
        </w:rPr>
      </w:pPr>
      <w:r>
        <w:rPr>
          <w:color w:val="000000"/>
        </w:rPr>
        <w:t xml:space="preserve">        /*</w:t>
      </w:r>
    </w:p>
    <w:p w:rsidR="0070525A" w:rsidRDefault="0070525A" w:rsidP="0070525A">
      <w:pPr>
        <w:pStyle w:val="HTMLPreformatted"/>
        <w:ind w:left="720"/>
        <w:rPr>
          <w:color w:val="000000"/>
        </w:rPr>
      </w:pPr>
      <w:r>
        <w:rPr>
          <w:color w:val="000000"/>
        </w:rPr>
        <w:t xml:space="preserve">         * Fix previous </w:t>
      </w:r>
      <w:proofErr w:type="gramStart"/>
      <w:r>
        <w:rPr>
          <w:color w:val="000000"/>
        </w:rPr>
        <w:t>node's</w:t>
      </w:r>
      <w:proofErr w:type="gramEnd"/>
      <w:r>
        <w:rPr>
          <w:color w:val="000000"/>
        </w:rPr>
        <w:t xml:space="preserve"> next to</w:t>
      </w:r>
    </w:p>
    <w:p w:rsidR="0070525A" w:rsidRDefault="0070525A" w:rsidP="0070525A">
      <w:pPr>
        <w:pStyle w:val="HTMLPreformatted"/>
        <w:ind w:left="720"/>
        <w:rPr>
          <w:color w:val="000000"/>
        </w:rPr>
      </w:pPr>
      <w:r>
        <w:rPr>
          <w:color w:val="000000"/>
        </w:rPr>
        <w:t xml:space="preserve">         * skip over the removed node.</w:t>
      </w:r>
    </w:p>
    <w:p w:rsidR="0070525A" w:rsidRDefault="0070525A" w:rsidP="0070525A">
      <w:pPr>
        <w:pStyle w:val="HTMLPreformatted"/>
        <w:ind w:left="720"/>
        <w:rPr>
          <w:color w:val="000000"/>
        </w:rPr>
      </w:pPr>
      <w:r>
        <w:rPr>
          <w:color w:val="000000"/>
        </w:rPr>
        <w:t xml:space="preserve">         */</w:t>
      </w:r>
    </w:p>
    <w:p w:rsidR="0070525A" w:rsidRDefault="0070525A" w:rsidP="0070525A">
      <w:pPr>
        <w:pStyle w:val="HTMLPreformatted"/>
        <w:ind w:left="720"/>
        <w:rPr>
          <w:color w:val="000000"/>
        </w:rPr>
      </w:pPr>
      <w:r>
        <w:rPr>
          <w:color w:val="000000"/>
        </w:rPr>
        <w:t xml:space="preserve">        </w:t>
      </w:r>
      <w:proofErr w:type="spellStart"/>
      <w:proofErr w:type="gramStart"/>
      <w:r>
        <w:rPr>
          <w:color w:val="000000"/>
        </w:rPr>
        <w:t>prevP</w:t>
      </w:r>
      <w:proofErr w:type="spellEnd"/>
      <w:proofErr w:type="gramEnd"/>
      <w:r>
        <w:rPr>
          <w:color w:val="000000"/>
        </w:rPr>
        <w:t xml:space="preserve">-&gt;next = </w:t>
      </w:r>
      <w:proofErr w:type="spellStart"/>
      <w:r>
        <w:rPr>
          <w:color w:val="000000"/>
        </w:rPr>
        <w:t>currP</w:t>
      </w:r>
      <w:proofErr w:type="spellEnd"/>
      <w:r>
        <w:rPr>
          <w:color w:val="000000"/>
        </w:rPr>
        <w:t>-&gt;next;</w:t>
      </w:r>
    </w:p>
    <w:p w:rsidR="0070525A" w:rsidRDefault="0070525A" w:rsidP="0070525A">
      <w:pPr>
        <w:pStyle w:val="HTMLPreformatted"/>
        <w:ind w:left="720"/>
        <w:rPr>
          <w:color w:val="000000"/>
        </w:rPr>
      </w:pPr>
      <w:r>
        <w:rPr>
          <w:color w:val="000000"/>
        </w:rPr>
        <w:t xml:space="preserve">      }</w:t>
      </w:r>
    </w:p>
    <w:p w:rsidR="0070525A" w:rsidRDefault="0070525A" w:rsidP="0070525A">
      <w:pPr>
        <w:pStyle w:val="HTMLPreformatted"/>
        <w:ind w:left="720"/>
        <w:rPr>
          <w:color w:val="000000"/>
        </w:rPr>
      </w:pPr>
    </w:p>
    <w:p w:rsidR="0070525A" w:rsidRDefault="0070525A" w:rsidP="0070525A">
      <w:pPr>
        <w:pStyle w:val="HTMLPreformatted"/>
        <w:ind w:left="720"/>
        <w:rPr>
          <w:color w:val="000000"/>
        </w:rPr>
      </w:pPr>
      <w:r>
        <w:rPr>
          <w:color w:val="000000"/>
        </w:rPr>
        <w:t xml:space="preserve">      /* </w:t>
      </w:r>
      <w:proofErr w:type="gramStart"/>
      <w:r>
        <w:rPr>
          <w:color w:val="000000"/>
        </w:rPr>
        <w:t>Deallocate</w:t>
      </w:r>
      <w:proofErr w:type="gramEnd"/>
      <w:r>
        <w:rPr>
          <w:color w:val="000000"/>
        </w:rPr>
        <w:t xml:space="preserve"> the node. */</w:t>
      </w:r>
    </w:p>
    <w:p w:rsidR="0070525A" w:rsidRDefault="0070525A" w:rsidP="0070525A">
      <w:pPr>
        <w:pStyle w:val="HTMLPreformatted"/>
        <w:ind w:left="720"/>
        <w:rPr>
          <w:color w:val="000000"/>
        </w:rPr>
      </w:pPr>
      <w:r>
        <w:rPr>
          <w:color w:val="000000"/>
        </w:rPr>
        <w:t xml:space="preserve">      </w:t>
      </w:r>
      <w:proofErr w:type="gramStart"/>
      <w:r>
        <w:rPr>
          <w:color w:val="000000"/>
        </w:rPr>
        <w:t>free(</w:t>
      </w:r>
      <w:proofErr w:type="spellStart"/>
      <w:proofErr w:type="gramEnd"/>
      <w:r>
        <w:rPr>
          <w:color w:val="000000"/>
        </w:rPr>
        <w:t>currP</w:t>
      </w:r>
      <w:proofErr w:type="spellEnd"/>
      <w:r>
        <w:rPr>
          <w:color w:val="000000"/>
        </w:rPr>
        <w:t>);</w:t>
      </w:r>
    </w:p>
    <w:p w:rsidR="0070525A" w:rsidRDefault="0070525A" w:rsidP="0070525A">
      <w:pPr>
        <w:pStyle w:val="HTMLPreformatted"/>
        <w:ind w:left="720"/>
        <w:rPr>
          <w:color w:val="000000"/>
        </w:rPr>
      </w:pPr>
    </w:p>
    <w:p w:rsidR="0070525A" w:rsidRDefault="0070525A" w:rsidP="0070525A">
      <w:pPr>
        <w:pStyle w:val="HTMLPreformatted"/>
        <w:ind w:left="720"/>
        <w:rPr>
          <w:color w:val="000000"/>
        </w:rPr>
      </w:pPr>
      <w:r>
        <w:rPr>
          <w:color w:val="000000"/>
        </w:rPr>
        <w:t xml:space="preserve">      /* </w:t>
      </w:r>
      <w:proofErr w:type="gramStart"/>
      <w:r>
        <w:rPr>
          <w:color w:val="000000"/>
        </w:rPr>
        <w:t>Done</w:t>
      </w:r>
      <w:proofErr w:type="gramEnd"/>
      <w:r>
        <w:rPr>
          <w:color w:val="000000"/>
        </w:rPr>
        <w:t xml:space="preserve"> searching. */</w:t>
      </w:r>
    </w:p>
    <w:p w:rsidR="0070525A" w:rsidRDefault="0070525A" w:rsidP="0070525A">
      <w:pPr>
        <w:pStyle w:val="HTMLPreformatted"/>
        <w:ind w:left="720"/>
        <w:rPr>
          <w:color w:val="000000"/>
        </w:rPr>
      </w:pPr>
      <w:r>
        <w:rPr>
          <w:color w:val="000000"/>
        </w:rPr>
        <w:t xml:space="preserve">      </w:t>
      </w:r>
      <w:proofErr w:type="gramStart"/>
      <w:r>
        <w:rPr>
          <w:color w:val="000000"/>
        </w:rPr>
        <w:t>return</w:t>
      </w:r>
      <w:proofErr w:type="gramEnd"/>
      <w:r>
        <w:rPr>
          <w:color w:val="000000"/>
        </w:rPr>
        <w:t>;</w:t>
      </w:r>
    </w:p>
    <w:p w:rsidR="0070525A" w:rsidRDefault="0070525A" w:rsidP="0070525A">
      <w:pPr>
        <w:pStyle w:val="HTMLPreformatted"/>
        <w:ind w:left="720"/>
        <w:rPr>
          <w:color w:val="000000"/>
        </w:rPr>
      </w:pPr>
      <w:r>
        <w:rPr>
          <w:color w:val="000000"/>
        </w:rPr>
        <w:t xml:space="preserve">    }</w:t>
      </w:r>
    </w:p>
    <w:p w:rsidR="0070525A" w:rsidRDefault="0070525A" w:rsidP="0070525A">
      <w:pPr>
        <w:pStyle w:val="HTMLPreformatted"/>
        <w:ind w:left="720"/>
        <w:rPr>
          <w:color w:val="000000"/>
        </w:rPr>
      </w:pPr>
      <w:r>
        <w:rPr>
          <w:color w:val="000000"/>
        </w:rPr>
        <w:t xml:space="preserve">  }</w:t>
      </w:r>
    </w:p>
    <w:p w:rsidR="0070525A" w:rsidRDefault="0070525A" w:rsidP="0070525A">
      <w:pPr>
        <w:pStyle w:val="HTMLPreformatted"/>
        <w:ind w:left="720"/>
        <w:rPr>
          <w:color w:val="000000"/>
        </w:rPr>
      </w:pPr>
      <w:r>
        <w:rPr>
          <w:color w:val="000000"/>
        </w:rPr>
        <w:t>}</w:t>
      </w:r>
    </w:p>
    <w:p w:rsidR="0070525A" w:rsidRDefault="0070525A" w:rsidP="0070525A">
      <w:pPr>
        <w:pStyle w:val="NormalWeb"/>
        <w:ind w:left="720"/>
        <w:rPr>
          <w:color w:val="000000"/>
          <w:sz w:val="27"/>
          <w:szCs w:val="27"/>
        </w:rPr>
      </w:pPr>
      <w:r>
        <w:rPr>
          <w:color w:val="000000"/>
          <w:sz w:val="27"/>
          <w:szCs w:val="27"/>
        </w:rPr>
        <w:t>We do handle the situation of removing the first node, i.e., when there is no previous. See how we use a previous pointer value of</w:t>
      </w:r>
      <w:r>
        <w:rPr>
          <w:rStyle w:val="apple-converted-space"/>
          <w:color w:val="000000"/>
          <w:sz w:val="27"/>
          <w:szCs w:val="27"/>
        </w:rPr>
        <w:t> </w:t>
      </w:r>
      <w:r>
        <w:rPr>
          <w:rStyle w:val="HTMLCode"/>
          <w:color w:val="000000"/>
        </w:rPr>
        <w:t>NULL</w:t>
      </w:r>
      <w:r>
        <w:rPr>
          <w:rStyle w:val="apple-converted-space"/>
          <w:color w:val="000000"/>
          <w:sz w:val="27"/>
          <w:szCs w:val="27"/>
        </w:rPr>
        <w:t> </w:t>
      </w:r>
      <w:r>
        <w:rPr>
          <w:color w:val="000000"/>
          <w:sz w:val="27"/>
          <w:szCs w:val="27"/>
        </w:rPr>
        <w:t>to indicate this and do the right thing.</w:t>
      </w:r>
    </w:p>
    <w:p w:rsidR="0070525A" w:rsidRDefault="0070525A" w:rsidP="0070525A">
      <w:pPr>
        <w:pStyle w:val="NormalWeb"/>
        <w:ind w:left="720"/>
        <w:rPr>
          <w:color w:val="000000"/>
          <w:sz w:val="27"/>
          <w:szCs w:val="27"/>
        </w:rPr>
      </w:pPr>
      <w:r>
        <w:rPr>
          <w:rStyle w:val="Emphasis"/>
          <w:color w:val="000000"/>
          <w:sz w:val="27"/>
          <w:szCs w:val="27"/>
        </w:rPr>
        <w:t>Does this function handle deletions from empty lists correctly?</w:t>
      </w:r>
    </w:p>
    <w:p w:rsidR="0070525A" w:rsidRDefault="004C5606" w:rsidP="0070525A">
      <w:pPr>
        <w:spacing w:beforeAutospacing="1" w:afterAutospacing="1"/>
        <w:ind w:left="720"/>
        <w:rPr>
          <w:color w:val="000000"/>
          <w:sz w:val="27"/>
          <w:szCs w:val="27"/>
        </w:rPr>
      </w:pPr>
      <w:r>
        <w:rPr>
          <w:color w:val="000000"/>
          <w:sz w:val="27"/>
          <w:szCs w:val="27"/>
        </w:rPr>
        <w:pict>
          <v:rect id="_x0000_i1044" style="width:93.6pt;height:1.5pt" o:hrpct="200" o:hrstd="t" o:hr="t" fillcolor="#a0a0a0" stroked="f"/>
        </w:pict>
      </w:r>
    </w:p>
    <w:p w:rsidR="0070525A" w:rsidRDefault="0070525A" w:rsidP="0070525A">
      <w:pPr>
        <w:pStyle w:val="NormalWeb"/>
        <w:ind w:left="720"/>
        <w:rPr>
          <w:color w:val="000000"/>
          <w:sz w:val="27"/>
          <w:szCs w:val="27"/>
        </w:rPr>
      </w:pPr>
      <w:r>
        <w:rPr>
          <w:color w:val="000000"/>
          <w:sz w:val="27"/>
          <w:szCs w:val="27"/>
        </w:rPr>
        <w:t>Finally, this function will be called as:</w:t>
      </w:r>
    </w:p>
    <w:p w:rsidR="0070525A" w:rsidRDefault="0070525A" w:rsidP="0070525A">
      <w:pPr>
        <w:pStyle w:val="HTMLPreformatted"/>
        <w:ind w:left="720"/>
        <w:rPr>
          <w:color w:val="000000"/>
        </w:rPr>
      </w:pPr>
      <w:proofErr w:type="spellStart"/>
      <w:proofErr w:type="gramStart"/>
      <w:r>
        <w:rPr>
          <w:color w:val="000000"/>
        </w:rPr>
        <w:t>ListDelete</w:t>
      </w:r>
      <w:proofErr w:type="spellEnd"/>
      <w:r>
        <w:rPr>
          <w:color w:val="000000"/>
        </w:rPr>
        <w:t>(</w:t>
      </w:r>
      <w:proofErr w:type="gramEnd"/>
      <w:r>
        <w:rPr>
          <w:color w:val="000000"/>
        </w:rPr>
        <w:t>&amp;list, value);</w:t>
      </w:r>
    </w:p>
    <w:p w:rsidR="0070525A" w:rsidRDefault="0070525A" w:rsidP="0070525A">
      <w:pPr>
        <w:spacing w:beforeAutospacing="1" w:afterAutospacing="1"/>
        <w:ind w:left="720"/>
        <w:rPr>
          <w:color w:val="000000"/>
          <w:sz w:val="27"/>
          <w:szCs w:val="27"/>
        </w:rPr>
      </w:pPr>
      <w:r>
        <w:rPr>
          <w:color w:val="000000"/>
          <w:sz w:val="27"/>
          <w:szCs w:val="27"/>
        </w:rPr>
        <w:lastRenderedPageBreak/>
        <w:t>Note that the</w:t>
      </w:r>
      <w:r>
        <w:rPr>
          <w:rStyle w:val="apple-converted-space"/>
          <w:color w:val="000000"/>
          <w:sz w:val="27"/>
          <w:szCs w:val="27"/>
        </w:rPr>
        <w:t> </w:t>
      </w:r>
      <w:r>
        <w:rPr>
          <w:rStyle w:val="Emphasis"/>
          <w:color w:val="000000"/>
          <w:sz w:val="27"/>
          <w:szCs w:val="27"/>
        </w:rPr>
        <w:t>address</w:t>
      </w:r>
      <w:r>
        <w:rPr>
          <w:rStyle w:val="apple-converted-space"/>
          <w:color w:val="000000"/>
          <w:sz w:val="27"/>
          <w:szCs w:val="27"/>
        </w:rPr>
        <w:t> </w:t>
      </w:r>
      <w:r>
        <w:rPr>
          <w:color w:val="000000"/>
          <w:sz w:val="27"/>
          <w:szCs w:val="27"/>
        </w:rPr>
        <w:t>of the list must be passed.</w:t>
      </w:r>
    </w:p>
    <w:p w:rsidR="0070525A" w:rsidRDefault="0070525A"/>
    <w:sectPr w:rsidR="00705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64046"/>
    <w:multiLevelType w:val="multilevel"/>
    <w:tmpl w:val="0CA44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130C48"/>
    <w:multiLevelType w:val="multilevel"/>
    <w:tmpl w:val="90CA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90C6B"/>
    <w:multiLevelType w:val="multilevel"/>
    <w:tmpl w:val="20ACE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C010D"/>
    <w:multiLevelType w:val="multilevel"/>
    <w:tmpl w:val="FA2884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892792"/>
    <w:multiLevelType w:val="multilevel"/>
    <w:tmpl w:val="8B12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 w:numId="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3"/>
    <w:lvlOverride w:ilvl="1">
      <w:lvl w:ilvl="1">
        <w:numFmt w:val="decimal"/>
        <w:lvlText w:val="%2."/>
        <w:lvlJc w:val="left"/>
        <w:pPr>
          <w:tabs>
            <w:tab w:val="num" w:pos="1440"/>
          </w:tabs>
          <w:ind w:left="1440" w:hanging="360"/>
        </w:pPr>
      </w:lvl>
    </w:lvlOverride>
  </w:num>
  <w:num w:numId="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A5E"/>
    <w:rsid w:val="000D4623"/>
    <w:rsid w:val="004C5606"/>
    <w:rsid w:val="0070525A"/>
    <w:rsid w:val="00804A5E"/>
    <w:rsid w:val="00B3668C"/>
    <w:rsid w:val="00CD6291"/>
    <w:rsid w:val="00F904D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CC132B-8F62-431F-B5B6-3D386128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4623"/>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semiHidden/>
    <w:unhideWhenUsed/>
    <w:qFormat/>
    <w:rsid w:val="000D4623"/>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link w:val="Heading3Char"/>
    <w:uiPriority w:val="9"/>
    <w:qFormat/>
    <w:rsid w:val="00F904D4"/>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04D4"/>
    <w:rPr>
      <w:rFonts w:ascii="Times New Roman" w:eastAsia="Times New Roman" w:hAnsi="Times New Roman" w:cs="Times New Roman"/>
      <w:b/>
      <w:bCs/>
      <w:sz w:val="27"/>
      <w:szCs w:val="27"/>
      <w:lang w:bidi="ar-SA"/>
    </w:rPr>
  </w:style>
  <w:style w:type="paragraph" w:styleId="NormalWeb">
    <w:name w:val="Normal (Web)"/>
    <w:basedOn w:val="Normal"/>
    <w:uiPriority w:val="99"/>
    <w:unhideWhenUsed/>
    <w:rsid w:val="00F904D4"/>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F9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04D4"/>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F904D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D4623"/>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semiHidden/>
    <w:rsid w:val="000D4623"/>
    <w:rPr>
      <w:rFonts w:asciiTheme="majorHAnsi" w:eastAsiaTheme="majorEastAsia" w:hAnsiTheme="majorHAnsi" w:cstheme="majorBidi"/>
      <w:b/>
      <w:bCs/>
      <w:color w:val="4F81BD" w:themeColor="accent1"/>
      <w:sz w:val="26"/>
      <w:szCs w:val="33"/>
    </w:rPr>
  </w:style>
  <w:style w:type="character" w:styleId="Hyperlink">
    <w:name w:val="Hyperlink"/>
    <w:basedOn w:val="DefaultParagraphFont"/>
    <w:uiPriority w:val="99"/>
    <w:semiHidden/>
    <w:unhideWhenUsed/>
    <w:rsid w:val="000D4623"/>
    <w:rPr>
      <w:color w:val="0000FF"/>
      <w:u w:val="single"/>
    </w:rPr>
  </w:style>
  <w:style w:type="character" w:customStyle="1" w:styleId="vote-count-post">
    <w:name w:val="vote-count-post"/>
    <w:basedOn w:val="DefaultParagraphFont"/>
    <w:rsid w:val="000D4623"/>
  </w:style>
  <w:style w:type="character" w:customStyle="1" w:styleId="kwd">
    <w:name w:val="kwd"/>
    <w:basedOn w:val="DefaultParagraphFont"/>
    <w:rsid w:val="000D4623"/>
  </w:style>
  <w:style w:type="character" w:customStyle="1" w:styleId="pln">
    <w:name w:val="pln"/>
    <w:basedOn w:val="DefaultParagraphFont"/>
    <w:rsid w:val="000D4623"/>
  </w:style>
  <w:style w:type="character" w:customStyle="1" w:styleId="pun">
    <w:name w:val="pun"/>
    <w:basedOn w:val="DefaultParagraphFont"/>
    <w:rsid w:val="000D4623"/>
  </w:style>
  <w:style w:type="character" w:customStyle="1" w:styleId="typ">
    <w:name w:val="typ"/>
    <w:basedOn w:val="DefaultParagraphFont"/>
    <w:rsid w:val="000D4623"/>
  </w:style>
  <w:style w:type="character" w:customStyle="1" w:styleId="lit">
    <w:name w:val="lit"/>
    <w:basedOn w:val="DefaultParagraphFont"/>
    <w:rsid w:val="000D4623"/>
  </w:style>
  <w:style w:type="character" w:customStyle="1" w:styleId="apple-converted-space">
    <w:name w:val="apple-converted-space"/>
    <w:basedOn w:val="DefaultParagraphFont"/>
    <w:rsid w:val="000D4623"/>
  </w:style>
  <w:style w:type="character" w:customStyle="1" w:styleId="relativetime">
    <w:name w:val="relativetime"/>
    <w:basedOn w:val="DefaultParagraphFont"/>
    <w:rsid w:val="000D4623"/>
  </w:style>
  <w:style w:type="character" w:customStyle="1" w:styleId="mod-flair">
    <w:name w:val="mod-flair"/>
    <w:basedOn w:val="DefaultParagraphFont"/>
    <w:rsid w:val="000D4623"/>
  </w:style>
  <w:style w:type="character" w:customStyle="1" w:styleId="reputation-score">
    <w:name w:val="reputation-score"/>
    <w:basedOn w:val="DefaultParagraphFont"/>
    <w:rsid w:val="000D4623"/>
  </w:style>
  <w:style w:type="character" w:customStyle="1" w:styleId="badgecount">
    <w:name w:val="badgecount"/>
    <w:basedOn w:val="DefaultParagraphFont"/>
    <w:rsid w:val="000D4623"/>
  </w:style>
  <w:style w:type="character" w:customStyle="1" w:styleId="cool">
    <w:name w:val="cool"/>
    <w:basedOn w:val="DefaultParagraphFont"/>
    <w:rsid w:val="000D4623"/>
  </w:style>
  <w:style w:type="character" w:customStyle="1" w:styleId="comment-copy">
    <w:name w:val="comment-copy"/>
    <w:basedOn w:val="DefaultParagraphFont"/>
    <w:rsid w:val="000D4623"/>
  </w:style>
  <w:style w:type="character" w:customStyle="1" w:styleId="comment-date">
    <w:name w:val="comment-date"/>
    <w:basedOn w:val="DefaultParagraphFont"/>
    <w:rsid w:val="000D4623"/>
  </w:style>
  <w:style w:type="character" w:customStyle="1" w:styleId="relativetime-clean">
    <w:name w:val="relativetime-clean"/>
    <w:basedOn w:val="DefaultParagraphFont"/>
    <w:rsid w:val="000D4623"/>
  </w:style>
  <w:style w:type="character" w:customStyle="1" w:styleId="vote-accepted-on">
    <w:name w:val="vote-accepted-on"/>
    <w:basedOn w:val="DefaultParagraphFont"/>
    <w:rsid w:val="000D4623"/>
  </w:style>
  <w:style w:type="paragraph" w:styleId="BalloonText">
    <w:name w:val="Balloon Text"/>
    <w:basedOn w:val="Normal"/>
    <w:link w:val="BalloonTextChar"/>
    <w:uiPriority w:val="99"/>
    <w:semiHidden/>
    <w:unhideWhenUsed/>
    <w:rsid w:val="000D4623"/>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0D4623"/>
    <w:rPr>
      <w:rFonts w:ascii="Tahoma" w:hAnsi="Tahoma" w:cs="Tahoma"/>
      <w:sz w:val="16"/>
      <w:szCs w:val="20"/>
    </w:rPr>
  </w:style>
  <w:style w:type="character" w:styleId="Strong">
    <w:name w:val="Strong"/>
    <w:basedOn w:val="DefaultParagraphFont"/>
    <w:uiPriority w:val="22"/>
    <w:qFormat/>
    <w:rsid w:val="0070525A"/>
    <w:rPr>
      <w:b/>
      <w:bCs/>
    </w:rPr>
  </w:style>
  <w:style w:type="character" w:styleId="Emphasis">
    <w:name w:val="Emphasis"/>
    <w:basedOn w:val="DefaultParagraphFont"/>
    <w:uiPriority w:val="20"/>
    <w:qFormat/>
    <w:rsid w:val="007052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2521">
      <w:bodyDiv w:val="1"/>
      <w:marLeft w:val="0"/>
      <w:marRight w:val="0"/>
      <w:marTop w:val="0"/>
      <w:marBottom w:val="0"/>
      <w:divBdr>
        <w:top w:val="none" w:sz="0" w:space="0" w:color="auto"/>
        <w:left w:val="none" w:sz="0" w:space="0" w:color="auto"/>
        <w:bottom w:val="none" w:sz="0" w:space="0" w:color="auto"/>
        <w:right w:val="none" w:sz="0" w:space="0" w:color="auto"/>
      </w:divBdr>
      <w:divsChild>
        <w:div w:id="1679623713">
          <w:marLeft w:val="0"/>
          <w:marRight w:val="0"/>
          <w:marTop w:val="0"/>
          <w:marBottom w:val="180"/>
          <w:divBdr>
            <w:top w:val="none" w:sz="0" w:space="0" w:color="auto"/>
            <w:left w:val="none" w:sz="0" w:space="0" w:color="auto"/>
            <w:bottom w:val="none" w:sz="0" w:space="0" w:color="auto"/>
            <w:right w:val="none" w:sz="0" w:space="0" w:color="auto"/>
          </w:divBdr>
        </w:div>
        <w:div w:id="1389381198">
          <w:marLeft w:val="0"/>
          <w:marRight w:val="0"/>
          <w:marTop w:val="0"/>
          <w:marBottom w:val="0"/>
          <w:divBdr>
            <w:top w:val="none" w:sz="0" w:space="0" w:color="auto"/>
            <w:left w:val="none" w:sz="0" w:space="0" w:color="auto"/>
            <w:bottom w:val="none" w:sz="0" w:space="0" w:color="auto"/>
            <w:right w:val="none" w:sz="0" w:space="0" w:color="auto"/>
          </w:divBdr>
          <w:divsChild>
            <w:div w:id="756286721">
              <w:marLeft w:val="0"/>
              <w:marRight w:val="0"/>
              <w:marTop w:val="0"/>
              <w:marBottom w:val="0"/>
              <w:divBdr>
                <w:top w:val="none" w:sz="0" w:space="0" w:color="auto"/>
                <w:left w:val="none" w:sz="0" w:space="0" w:color="auto"/>
                <w:bottom w:val="none" w:sz="0" w:space="0" w:color="auto"/>
                <w:right w:val="none" w:sz="0" w:space="0" w:color="auto"/>
              </w:divBdr>
              <w:divsChild>
                <w:div w:id="383604519">
                  <w:marLeft w:val="0"/>
                  <w:marRight w:val="0"/>
                  <w:marTop w:val="0"/>
                  <w:marBottom w:val="75"/>
                  <w:divBdr>
                    <w:top w:val="none" w:sz="0" w:space="0" w:color="auto"/>
                    <w:left w:val="none" w:sz="0" w:space="0" w:color="auto"/>
                    <w:bottom w:val="none" w:sz="0" w:space="0" w:color="auto"/>
                    <w:right w:val="none" w:sz="0" w:space="0" w:color="auto"/>
                  </w:divBdr>
                </w:div>
                <w:div w:id="77093050">
                  <w:marLeft w:val="0"/>
                  <w:marRight w:val="0"/>
                  <w:marTop w:val="0"/>
                  <w:marBottom w:val="150"/>
                  <w:divBdr>
                    <w:top w:val="none" w:sz="0" w:space="0" w:color="auto"/>
                    <w:left w:val="none" w:sz="0" w:space="0" w:color="auto"/>
                    <w:bottom w:val="none" w:sz="0" w:space="0" w:color="auto"/>
                    <w:right w:val="none" w:sz="0" w:space="0" w:color="auto"/>
                  </w:divBdr>
                </w:div>
                <w:div w:id="2070807056">
                  <w:marLeft w:val="0"/>
                  <w:marRight w:val="0"/>
                  <w:marTop w:val="0"/>
                  <w:marBottom w:val="0"/>
                  <w:divBdr>
                    <w:top w:val="none" w:sz="0" w:space="0" w:color="auto"/>
                    <w:left w:val="none" w:sz="0" w:space="0" w:color="auto"/>
                    <w:bottom w:val="none" w:sz="0" w:space="0" w:color="auto"/>
                    <w:right w:val="none" w:sz="0" w:space="0" w:color="auto"/>
                  </w:divBdr>
                </w:div>
                <w:div w:id="937102792">
                  <w:marLeft w:val="0"/>
                  <w:marRight w:val="0"/>
                  <w:marTop w:val="0"/>
                  <w:marBottom w:val="0"/>
                  <w:divBdr>
                    <w:top w:val="none" w:sz="0" w:space="0" w:color="auto"/>
                    <w:left w:val="none" w:sz="0" w:space="0" w:color="auto"/>
                    <w:bottom w:val="none" w:sz="0" w:space="0" w:color="auto"/>
                    <w:right w:val="none" w:sz="0" w:space="0" w:color="auto"/>
                  </w:divBdr>
                  <w:divsChild>
                    <w:div w:id="612172585">
                      <w:marLeft w:val="0"/>
                      <w:marRight w:val="0"/>
                      <w:marTop w:val="15"/>
                      <w:marBottom w:val="60"/>
                      <w:divBdr>
                        <w:top w:val="none" w:sz="0" w:space="0" w:color="auto"/>
                        <w:left w:val="none" w:sz="0" w:space="0" w:color="auto"/>
                        <w:bottom w:val="none" w:sz="0" w:space="0" w:color="auto"/>
                        <w:right w:val="none" w:sz="0" w:space="0" w:color="auto"/>
                      </w:divBdr>
                    </w:div>
                    <w:div w:id="643776563">
                      <w:marLeft w:val="0"/>
                      <w:marRight w:val="0"/>
                      <w:marTop w:val="0"/>
                      <w:marBottom w:val="0"/>
                      <w:divBdr>
                        <w:top w:val="none" w:sz="0" w:space="0" w:color="auto"/>
                        <w:left w:val="none" w:sz="0" w:space="0" w:color="auto"/>
                        <w:bottom w:val="none" w:sz="0" w:space="0" w:color="auto"/>
                        <w:right w:val="none" w:sz="0" w:space="0" w:color="auto"/>
                      </w:divBdr>
                      <w:divsChild>
                        <w:div w:id="1652517189">
                          <w:marLeft w:val="0"/>
                          <w:marRight w:val="0"/>
                          <w:marTop w:val="0"/>
                          <w:marBottom w:val="0"/>
                          <w:divBdr>
                            <w:top w:val="none" w:sz="0" w:space="0" w:color="auto"/>
                            <w:left w:val="none" w:sz="0" w:space="0" w:color="auto"/>
                            <w:bottom w:val="none" w:sz="0" w:space="0" w:color="auto"/>
                            <w:right w:val="none" w:sz="0" w:space="0" w:color="auto"/>
                          </w:divBdr>
                        </w:div>
                      </w:divsChild>
                    </w:div>
                    <w:div w:id="71779881">
                      <w:marLeft w:val="120"/>
                      <w:marRight w:val="0"/>
                      <w:marTop w:val="0"/>
                      <w:marBottom w:val="0"/>
                      <w:divBdr>
                        <w:top w:val="none" w:sz="0" w:space="0" w:color="auto"/>
                        <w:left w:val="none" w:sz="0" w:space="0" w:color="auto"/>
                        <w:bottom w:val="none" w:sz="0" w:space="0" w:color="auto"/>
                        <w:right w:val="none" w:sz="0" w:space="0" w:color="auto"/>
                      </w:divBdr>
                      <w:divsChild>
                        <w:div w:id="912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2672">
                  <w:marLeft w:val="0"/>
                  <w:marRight w:val="0"/>
                  <w:marTop w:val="0"/>
                  <w:marBottom w:val="0"/>
                  <w:divBdr>
                    <w:top w:val="none" w:sz="0" w:space="0" w:color="auto"/>
                    <w:left w:val="none" w:sz="0" w:space="0" w:color="auto"/>
                    <w:bottom w:val="none" w:sz="0" w:space="0" w:color="auto"/>
                    <w:right w:val="none" w:sz="0" w:space="0" w:color="auto"/>
                  </w:divBdr>
                  <w:divsChild>
                    <w:div w:id="1316102809">
                      <w:marLeft w:val="0"/>
                      <w:marRight w:val="0"/>
                      <w:marTop w:val="15"/>
                      <w:marBottom w:val="60"/>
                      <w:divBdr>
                        <w:top w:val="none" w:sz="0" w:space="0" w:color="auto"/>
                        <w:left w:val="none" w:sz="0" w:space="0" w:color="auto"/>
                        <w:bottom w:val="none" w:sz="0" w:space="0" w:color="auto"/>
                        <w:right w:val="none" w:sz="0" w:space="0" w:color="auto"/>
                      </w:divBdr>
                    </w:div>
                    <w:div w:id="61103610">
                      <w:marLeft w:val="0"/>
                      <w:marRight w:val="0"/>
                      <w:marTop w:val="0"/>
                      <w:marBottom w:val="0"/>
                      <w:divBdr>
                        <w:top w:val="none" w:sz="0" w:space="0" w:color="auto"/>
                        <w:left w:val="none" w:sz="0" w:space="0" w:color="auto"/>
                        <w:bottom w:val="none" w:sz="0" w:space="0" w:color="auto"/>
                        <w:right w:val="none" w:sz="0" w:space="0" w:color="auto"/>
                      </w:divBdr>
                      <w:divsChild>
                        <w:div w:id="1519271844">
                          <w:marLeft w:val="0"/>
                          <w:marRight w:val="0"/>
                          <w:marTop w:val="0"/>
                          <w:marBottom w:val="0"/>
                          <w:divBdr>
                            <w:top w:val="none" w:sz="0" w:space="0" w:color="auto"/>
                            <w:left w:val="none" w:sz="0" w:space="0" w:color="auto"/>
                            <w:bottom w:val="none" w:sz="0" w:space="0" w:color="auto"/>
                            <w:right w:val="none" w:sz="0" w:space="0" w:color="auto"/>
                          </w:divBdr>
                        </w:div>
                      </w:divsChild>
                    </w:div>
                    <w:div w:id="1668633596">
                      <w:marLeft w:val="120"/>
                      <w:marRight w:val="0"/>
                      <w:marTop w:val="0"/>
                      <w:marBottom w:val="0"/>
                      <w:divBdr>
                        <w:top w:val="none" w:sz="0" w:space="0" w:color="auto"/>
                        <w:left w:val="none" w:sz="0" w:space="0" w:color="auto"/>
                        <w:bottom w:val="none" w:sz="0" w:space="0" w:color="auto"/>
                        <w:right w:val="none" w:sz="0" w:space="0" w:color="auto"/>
                      </w:divBdr>
                      <w:divsChild>
                        <w:div w:id="17218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40892">
              <w:marLeft w:val="0"/>
              <w:marRight w:val="0"/>
              <w:marTop w:val="150"/>
              <w:marBottom w:val="0"/>
              <w:divBdr>
                <w:top w:val="single" w:sz="6" w:space="0" w:color="E3E3E3"/>
                <w:left w:val="none" w:sz="0" w:space="0" w:color="auto"/>
                <w:bottom w:val="none" w:sz="0" w:space="8" w:color="auto"/>
                <w:right w:val="none" w:sz="0" w:space="0" w:color="auto"/>
              </w:divBdr>
              <w:divsChild>
                <w:div w:id="1480615791">
                  <w:marLeft w:val="0"/>
                  <w:marRight w:val="0"/>
                  <w:marTop w:val="0"/>
                  <w:marBottom w:val="0"/>
                  <w:divBdr>
                    <w:top w:val="none" w:sz="0" w:space="0" w:color="auto"/>
                    <w:left w:val="none" w:sz="0" w:space="0" w:color="auto"/>
                    <w:bottom w:val="none" w:sz="0" w:space="0" w:color="auto"/>
                    <w:right w:val="none" w:sz="0" w:space="0" w:color="auto"/>
                  </w:divBdr>
                </w:div>
              </w:divsChild>
            </w:div>
            <w:div w:id="326203543">
              <w:marLeft w:val="0"/>
              <w:marRight w:val="0"/>
              <w:marTop w:val="0"/>
              <w:marBottom w:val="0"/>
              <w:divBdr>
                <w:top w:val="none" w:sz="0" w:space="0" w:color="auto"/>
                <w:left w:val="none" w:sz="0" w:space="0" w:color="auto"/>
                <w:bottom w:val="none" w:sz="0" w:space="0" w:color="auto"/>
                <w:right w:val="none" w:sz="0" w:space="0" w:color="auto"/>
              </w:divBdr>
            </w:div>
          </w:divsChild>
        </w:div>
        <w:div w:id="850023643">
          <w:marLeft w:val="0"/>
          <w:marRight w:val="0"/>
          <w:marTop w:val="0"/>
          <w:marBottom w:val="0"/>
          <w:divBdr>
            <w:top w:val="none" w:sz="0" w:space="0" w:color="auto"/>
            <w:left w:val="none" w:sz="0" w:space="0" w:color="auto"/>
            <w:bottom w:val="none" w:sz="0" w:space="0" w:color="auto"/>
            <w:right w:val="none" w:sz="0" w:space="0" w:color="auto"/>
          </w:divBdr>
          <w:divsChild>
            <w:div w:id="1593509211">
              <w:marLeft w:val="0"/>
              <w:marRight w:val="0"/>
              <w:marTop w:val="150"/>
              <w:marBottom w:val="0"/>
              <w:divBdr>
                <w:top w:val="none" w:sz="0" w:space="0" w:color="auto"/>
                <w:left w:val="none" w:sz="0" w:space="0" w:color="auto"/>
                <w:bottom w:val="none" w:sz="0" w:space="0" w:color="auto"/>
                <w:right w:val="none" w:sz="0" w:space="0" w:color="auto"/>
              </w:divBdr>
              <w:divsChild>
                <w:div w:id="650520037">
                  <w:marLeft w:val="0"/>
                  <w:marRight w:val="0"/>
                  <w:marTop w:val="0"/>
                  <w:marBottom w:val="150"/>
                  <w:divBdr>
                    <w:top w:val="none" w:sz="0" w:space="0" w:color="auto"/>
                    <w:left w:val="none" w:sz="0" w:space="0" w:color="auto"/>
                    <w:bottom w:val="single" w:sz="6" w:space="0" w:color="E3E3E3"/>
                    <w:right w:val="none" w:sz="0" w:space="0" w:color="auto"/>
                  </w:divBdr>
                  <w:divsChild>
                    <w:div w:id="1541865650">
                      <w:marLeft w:val="0"/>
                      <w:marRight w:val="0"/>
                      <w:marTop w:val="0"/>
                      <w:marBottom w:val="0"/>
                      <w:divBdr>
                        <w:top w:val="none" w:sz="0" w:space="0" w:color="auto"/>
                        <w:left w:val="none" w:sz="0" w:space="0" w:color="auto"/>
                        <w:bottom w:val="none" w:sz="0" w:space="0" w:color="auto"/>
                        <w:right w:val="none" w:sz="0" w:space="0" w:color="auto"/>
                      </w:divBdr>
                      <w:divsChild>
                        <w:div w:id="7488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58039">
              <w:marLeft w:val="0"/>
              <w:marRight w:val="0"/>
              <w:marTop w:val="0"/>
              <w:marBottom w:val="0"/>
              <w:divBdr>
                <w:top w:val="none" w:sz="0" w:space="15" w:color="auto"/>
                <w:left w:val="none" w:sz="0" w:space="0" w:color="auto"/>
                <w:bottom w:val="single" w:sz="6" w:space="15" w:color="E3E3E3"/>
                <w:right w:val="none" w:sz="0" w:space="0" w:color="auto"/>
              </w:divBdr>
              <w:divsChild>
                <w:div w:id="1730497493">
                  <w:marLeft w:val="0"/>
                  <w:marRight w:val="0"/>
                  <w:marTop w:val="0"/>
                  <w:marBottom w:val="75"/>
                  <w:divBdr>
                    <w:top w:val="none" w:sz="0" w:space="0" w:color="auto"/>
                    <w:left w:val="none" w:sz="0" w:space="0" w:color="auto"/>
                    <w:bottom w:val="none" w:sz="0" w:space="0" w:color="auto"/>
                    <w:right w:val="none" w:sz="0" w:space="0" w:color="auto"/>
                  </w:divBdr>
                </w:div>
                <w:div w:id="1097410099">
                  <w:marLeft w:val="0"/>
                  <w:marRight w:val="0"/>
                  <w:marTop w:val="0"/>
                  <w:marBottom w:val="0"/>
                  <w:divBdr>
                    <w:top w:val="none" w:sz="0" w:space="0" w:color="auto"/>
                    <w:left w:val="none" w:sz="0" w:space="0" w:color="auto"/>
                    <w:bottom w:val="none" w:sz="0" w:space="0" w:color="auto"/>
                    <w:right w:val="none" w:sz="0" w:space="0" w:color="auto"/>
                  </w:divBdr>
                </w:div>
                <w:div w:id="763112687">
                  <w:marLeft w:val="0"/>
                  <w:marRight w:val="0"/>
                  <w:marTop w:val="0"/>
                  <w:marBottom w:val="0"/>
                  <w:divBdr>
                    <w:top w:val="none" w:sz="0" w:space="0" w:color="auto"/>
                    <w:left w:val="none" w:sz="0" w:space="0" w:color="auto"/>
                    <w:bottom w:val="none" w:sz="0" w:space="0" w:color="auto"/>
                    <w:right w:val="none" w:sz="0" w:space="0" w:color="auto"/>
                  </w:divBdr>
                  <w:divsChild>
                    <w:div w:id="412703131">
                      <w:marLeft w:val="0"/>
                      <w:marRight w:val="0"/>
                      <w:marTop w:val="15"/>
                      <w:marBottom w:val="60"/>
                      <w:divBdr>
                        <w:top w:val="none" w:sz="0" w:space="0" w:color="auto"/>
                        <w:left w:val="none" w:sz="0" w:space="0" w:color="auto"/>
                        <w:bottom w:val="none" w:sz="0" w:space="0" w:color="auto"/>
                        <w:right w:val="none" w:sz="0" w:space="0" w:color="auto"/>
                      </w:divBdr>
                    </w:div>
                  </w:divsChild>
                </w:div>
                <w:div w:id="975066748">
                  <w:marLeft w:val="0"/>
                  <w:marRight w:val="0"/>
                  <w:marTop w:val="0"/>
                  <w:marBottom w:val="0"/>
                  <w:divBdr>
                    <w:top w:val="none" w:sz="0" w:space="0" w:color="auto"/>
                    <w:left w:val="none" w:sz="0" w:space="0" w:color="auto"/>
                    <w:bottom w:val="none" w:sz="0" w:space="0" w:color="auto"/>
                    <w:right w:val="none" w:sz="0" w:space="0" w:color="auto"/>
                  </w:divBdr>
                  <w:divsChild>
                    <w:div w:id="1471946268">
                      <w:marLeft w:val="0"/>
                      <w:marRight w:val="0"/>
                      <w:marTop w:val="15"/>
                      <w:marBottom w:val="60"/>
                      <w:divBdr>
                        <w:top w:val="none" w:sz="0" w:space="0" w:color="auto"/>
                        <w:left w:val="none" w:sz="0" w:space="0" w:color="auto"/>
                        <w:bottom w:val="none" w:sz="0" w:space="0" w:color="auto"/>
                        <w:right w:val="none" w:sz="0" w:space="0" w:color="auto"/>
                      </w:divBdr>
                    </w:div>
                    <w:div w:id="2113083142">
                      <w:marLeft w:val="0"/>
                      <w:marRight w:val="0"/>
                      <w:marTop w:val="0"/>
                      <w:marBottom w:val="0"/>
                      <w:divBdr>
                        <w:top w:val="none" w:sz="0" w:space="0" w:color="auto"/>
                        <w:left w:val="none" w:sz="0" w:space="0" w:color="auto"/>
                        <w:bottom w:val="none" w:sz="0" w:space="0" w:color="auto"/>
                        <w:right w:val="none" w:sz="0" w:space="0" w:color="auto"/>
                      </w:divBdr>
                      <w:divsChild>
                        <w:div w:id="1662194936">
                          <w:marLeft w:val="0"/>
                          <w:marRight w:val="0"/>
                          <w:marTop w:val="0"/>
                          <w:marBottom w:val="0"/>
                          <w:divBdr>
                            <w:top w:val="none" w:sz="0" w:space="0" w:color="auto"/>
                            <w:left w:val="none" w:sz="0" w:space="0" w:color="auto"/>
                            <w:bottom w:val="none" w:sz="0" w:space="0" w:color="auto"/>
                            <w:right w:val="none" w:sz="0" w:space="0" w:color="auto"/>
                          </w:divBdr>
                        </w:div>
                      </w:divsChild>
                    </w:div>
                    <w:div w:id="1448503979">
                      <w:marLeft w:val="120"/>
                      <w:marRight w:val="0"/>
                      <w:marTop w:val="0"/>
                      <w:marBottom w:val="0"/>
                      <w:divBdr>
                        <w:top w:val="none" w:sz="0" w:space="0" w:color="auto"/>
                        <w:left w:val="none" w:sz="0" w:space="0" w:color="auto"/>
                        <w:bottom w:val="none" w:sz="0" w:space="0" w:color="auto"/>
                        <w:right w:val="none" w:sz="0" w:space="0" w:color="auto"/>
                      </w:divBdr>
                      <w:divsChild>
                        <w:div w:id="14569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0190">
                  <w:marLeft w:val="0"/>
                  <w:marRight w:val="0"/>
                  <w:marTop w:val="150"/>
                  <w:marBottom w:val="0"/>
                  <w:divBdr>
                    <w:top w:val="single" w:sz="6" w:space="0" w:color="E3E3E3"/>
                    <w:left w:val="none" w:sz="0" w:space="0" w:color="auto"/>
                    <w:bottom w:val="none" w:sz="0" w:space="8" w:color="auto"/>
                    <w:right w:val="none" w:sz="0" w:space="0" w:color="auto"/>
                  </w:divBdr>
                  <w:divsChild>
                    <w:div w:id="882060581">
                      <w:marLeft w:val="0"/>
                      <w:marRight w:val="0"/>
                      <w:marTop w:val="0"/>
                      <w:marBottom w:val="0"/>
                      <w:divBdr>
                        <w:top w:val="none" w:sz="0" w:space="0" w:color="auto"/>
                        <w:left w:val="none" w:sz="0" w:space="0" w:color="auto"/>
                        <w:bottom w:val="none" w:sz="0" w:space="0" w:color="auto"/>
                        <w:right w:val="none" w:sz="0" w:space="0" w:color="auto"/>
                      </w:divBdr>
                    </w:div>
                  </w:divsChild>
                </w:div>
                <w:div w:id="1048190068">
                  <w:marLeft w:val="0"/>
                  <w:marRight w:val="0"/>
                  <w:marTop w:val="0"/>
                  <w:marBottom w:val="0"/>
                  <w:divBdr>
                    <w:top w:val="none" w:sz="0" w:space="0" w:color="auto"/>
                    <w:left w:val="none" w:sz="0" w:space="0" w:color="auto"/>
                    <w:bottom w:val="none" w:sz="0" w:space="0" w:color="auto"/>
                    <w:right w:val="none" w:sz="0" w:space="0" w:color="auto"/>
                  </w:divBdr>
                </w:div>
              </w:divsChild>
            </w:div>
            <w:div w:id="17317323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26067129">
      <w:bodyDiv w:val="1"/>
      <w:marLeft w:val="0"/>
      <w:marRight w:val="0"/>
      <w:marTop w:val="0"/>
      <w:marBottom w:val="0"/>
      <w:divBdr>
        <w:top w:val="none" w:sz="0" w:space="0" w:color="auto"/>
        <w:left w:val="none" w:sz="0" w:space="0" w:color="auto"/>
        <w:bottom w:val="none" w:sz="0" w:space="0" w:color="auto"/>
        <w:right w:val="none" w:sz="0" w:space="0" w:color="auto"/>
      </w:divBdr>
      <w:divsChild>
        <w:div w:id="639192587">
          <w:marLeft w:val="0"/>
          <w:marRight w:val="0"/>
          <w:marTop w:val="450"/>
          <w:marBottom w:val="450"/>
          <w:divBdr>
            <w:top w:val="none" w:sz="0" w:space="0" w:color="auto"/>
            <w:left w:val="none" w:sz="0" w:space="0" w:color="auto"/>
            <w:bottom w:val="none" w:sz="0" w:space="0" w:color="auto"/>
            <w:right w:val="none" w:sz="0" w:space="0" w:color="auto"/>
          </w:divBdr>
        </w:div>
      </w:divsChild>
    </w:div>
    <w:div w:id="1089306562">
      <w:bodyDiv w:val="1"/>
      <w:marLeft w:val="0"/>
      <w:marRight w:val="0"/>
      <w:marTop w:val="0"/>
      <w:marBottom w:val="0"/>
      <w:divBdr>
        <w:top w:val="none" w:sz="0" w:space="0" w:color="auto"/>
        <w:left w:val="none" w:sz="0" w:space="0" w:color="auto"/>
        <w:bottom w:val="none" w:sz="0" w:space="0" w:color="auto"/>
        <w:right w:val="none" w:sz="0" w:space="0" w:color="auto"/>
      </w:divBdr>
    </w:div>
    <w:div w:id="1373730264">
      <w:bodyDiv w:val="1"/>
      <w:marLeft w:val="0"/>
      <w:marRight w:val="0"/>
      <w:marTop w:val="0"/>
      <w:marBottom w:val="0"/>
      <w:divBdr>
        <w:top w:val="none" w:sz="0" w:space="0" w:color="auto"/>
        <w:left w:val="none" w:sz="0" w:space="0" w:color="auto"/>
        <w:bottom w:val="none" w:sz="0" w:space="0" w:color="auto"/>
        <w:right w:val="none" w:sz="0" w:space="0" w:color="auto"/>
      </w:divBdr>
      <w:divsChild>
        <w:div w:id="1351644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4781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1370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598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800251">
          <w:blockQuote w:val="1"/>
          <w:marLeft w:val="720"/>
          <w:marRight w:val="720"/>
          <w:marTop w:val="100"/>
          <w:marBottom w:val="100"/>
          <w:divBdr>
            <w:top w:val="none" w:sz="0" w:space="0" w:color="auto"/>
            <w:left w:val="none" w:sz="0" w:space="0" w:color="auto"/>
            <w:bottom w:val="none" w:sz="0" w:space="0" w:color="auto"/>
            <w:right w:val="none" w:sz="0" w:space="0" w:color="auto"/>
          </w:divBdr>
        </w:div>
        <w:div w:id="79229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442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43013">
          <w:blockQuote w:val="1"/>
          <w:marLeft w:val="720"/>
          <w:marRight w:val="720"/>
          <w:marTop w:val="100"/>
          <w:marBottom w:val="100"/>
          <w:divBdr>
            <w:top w:val="none" w:sz="0" w:space="0" w:color="auto"/>
            <w:left w:val="none" w:sz="0" w:space="0" w:color="auto"/>
            <w:bottom w:val="none" w:sz="0" w:space="0" w:color="auto"/>
            <w:right w:val="none" w:sz="0" w:space="0" w:color="auto"/>
          </w:divBdr>
        </w:div>
        <w:div w:id="757364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24024206">
          <w:blockQuote w:val="1"/>
          <w:marLeft w:val="720"/>
          <w:marRight w:val="720"/>
          <w:marTop w:val="100"/>
          <w:marBottom w:val="100"/>
          <w:divBdr>
            <w:top w:val="none" w:sz="0" w:space="0" w:color="auto"/>
            <w:left w:val="none" w:sz="0" w:space="0" w:color="auto"/>
            <w:bottom w:val="none" w:sz="0" w:space="0" w:color="auto"/>
            <w:right w:val="none" w:sz="0" w:space="0" w:color="auto"/>
          </w:divBdr>
        </w:div>
        <w:div w:id="695931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6057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76825">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7822">
          <w:blockQuote w:val="1"/>
          <w:marLeft w:val="720"/>
          <w:marRight w:val="720"/>
          <w:marTop w:val="100"/>
          <w:marBottom w:val="100"/>
          <w:divBdr>
            <w:top w:val="none" w:sz="0" w:space="0" w:color="auto"/>
            <w:left w:val="none" w:sz="0" w:space="0" w:color="auto"/>
            <w:bottom w:val="none" w:sz="0" w:space="0" w:color="auto"/>
            <w:right w:val="none" w:sz="0" w:space="0" w:color="auto"/>
          </w:divBdr>
        </w:div>
        <w:div w:id="878976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832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99834">
          <w:blockQuote w:val="1"/>
          <w:marLeft w:val="720"/>
          <w:marRight w:val="720"/>
          <w:marTop w:val="100"/>
          <w:marBottom w:val="100"/>
          <w:divBdr>
            <w:top w:val="none" w:sz="0" w:space="0" w:color="auto"/>
            <w:left w:val="none" w:sz="0" w:space="0" w:color="auto"/>
            <w:bottom w:val="none" w:sz="0" w:space="0" w:color="auto"/>
            <w:right w:val="none" w:sz="0" w:space="0" w:color="auto"/>
          </w:divBdr>
        </w:div>
        <w:div w:id="758211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2139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561456">
          <w:blockQuote w:val="1"/>
          <w:marLeft w:val="720"/>
          <w:marRight w:val="720"/>
          <w:marTop w:val="100"/>
          <w:marBottom w:val="100"/>
          <w:divBdr>
            <w:top w:val="none" w:sz="0" w:space="0" w:color="auto"/>
            <w:left w:val="none" w:sz="0" w:space="0" w:color="auto"/>
            <w:bottom w:val="none" w:sz="0" w:space="0" w:color="auto"/>
            <w:right w:val="none" w:sz="0" w:space="0" w:color="auto"/>
          </w:divBdr>
        </w:div>
        <w:div w:id="88271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322467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review.stackexchange.com/questions/83659/delete-an-item-from-a-linked-list?answertab=active" TargetMode="External"/><Relationship Id="rId13" Type="http://schemas.openxmlformats.org/officeDocument/2006/relationships/hyperlink" Target="http://codereview.stackexchange.com/posts/83677/revisio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dereview.stackexchange.com/questions/83659/delete-an-item-from-a-linked-list" TargetMode="External"/><Relationship Id="rId12" Type="http://schemas.openxmlformats.org/officeDocument/2006/relationships/hyperlink" Target="http://codereview.stackexchange.com/posts/83677/edit" TargetMode="External"/><Relationship Id="rId17" Type="http://schemas.openxmlformats.org/officeDocument/2006/relationships/hyperlink" Target="http://codereview.stackexchange.com/questions/83659/delete-an-item-from-a-linked-list" TargetMode="External"/><Relationship Id="rId2" Type="http://schemas.openxmlformats.org/officeDocument/2006/relationships/styles" Target="styles.xml"/><Relationship Id="rId16" Type="http://schemas.openxmlformats.org/officeDocument/2006/relationships/hyperlink" Target="http://codereview.stackexchange.com/users/30346/chriswue" TargetMode="External"/><Relationship Id="rId1" Type="http://schemas.openxmlformats.org/officeDocument/2006/relationships/numbering" Target="numbering.xml"/><Relationship Id="rId6" Type="http://schemas.openxmlformats.org/officeDocument/2006/relationships/hyperlink" Target="http://codereview.stackexchange.com/questions/83659/delete-an-item-from-a-linked-list" TargetMode="External"/><Relationship Id="rId11" Type="http://schemas.openxmlformats.org/officeDocument/2006/relationships/hyperlink" Target="http://codereview.stackexchange.com/a/83677" TargetMode="External"/><Relationship Id="rId5" Type="http://schemas.openxmlformats.org/officeDocument/2006/relationships/hyperlink" Target="http://codereview.stackexchange.com/questions/83659/delete-an-item-from-a-linked-list" TargetMode="External"/><Relationship Id="rId15" Type="http://schemas.openxmlformats.org/officeDocument/2006/relationships/image" Target="media/image1.png"/><Relationship Id="rId10" Type="http://schemas.openxmlformats.org/officeDocument/2006/relationships/hyperlink" Target="http://codereview.stackexchange.com/questions/83659/delete-an-item-from-a-linked-list?answertab=vot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odereview.stackexchange.com/questions/83659/delete-an-item-from-a-linked-list?answertab=oldest" TargetMode="External"/><Relationship Id="rId14" Type="http://schemas.openxmlformats.org/officeDocument/2006/relationships/hyperlink" Target="http://codereview.stackexchange.com/users/30346/chrisw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18</Pages>
  <Words>3165</Words>
  <Characters>18046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IT HOME</Company>
  <LinksUpToDate>false</LinksUpToDate>
  <CharactersWithSpaces>21169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Urmee</dc:creator>
  <cp:keywords/>
  <dc:description/>
  <cp:lastModifiedBy>shoikat md</cp:lastModifiedBy>
  <cp:revision>5</cp:revision>
  <dcterms:created xsi:type="dcterms:W3CDTF">2016-08-15T16:55:00Z</dcterms:created>
  <dcterms:modified xsi:type="dcterms:W3CDTF">2016-11-16T16:31:00Z</dcterms:modified>
</cp:coreProperties>
</file>